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FFEA3" w14:textId="77777777" w:rsidR="00C159EA" w:rsidRDefault="00CB1B35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项目考核验收表</w:t>
      </w:r>
    </w:p>
    <w:p w14:paraId="2CC89273" w14:textId="77777777" w:rsidR="00C159EA" w:rsidRDefault="00C159EA">
      <w:pPr>
        <w:jc w:val="center"/>
        <w:rPr>
          <w:rFonts w:ascii="宋体" w:hAnsi="宋体"/>
          <w:b/>
          <w:sz w:val="36"/>
          <w:szCs w:val="36"/>
        </w:rPr>
      </w:pPr>
    </w:p>
    <w:p w14:paraId="25A71A73" w14:textId="77777777" w:rsidR="00C159EA" w:rsidRDefault="00CB1B3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课程名称：□嵌入式</w:t>
      </w:r>
      <w:proofErr w:type="spellStart"/>
      <w:r>
        <w:rPr>
          <w:rFonts w:ascii="宋体" w:hAnsi="宋体" w:hint="eastAsia"/>
          <w:sz w:val="24"/>
        </w:rPr>
        <w:t>linux</w:t>
      </w:r>
      <w:proofErr w:type="spellEnd"/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□</w:t>
      </w:r>
      <w:ins w:id="0" w:author="John" w:date="2018-07-24T10:03:00Z">
        <w:r>
          <w:rPr>
            <w:rFonts w:ascii="宋体" w:hAnsi="宋体" w:hint="eastAsia"/>
            <w:sz w:val="24"/>
          </w:rPr>
          <w:t>Java</w:t>
        </w:r>
      </w:ins>
      <w:r>
        <w:rPr>
          <w:rFonts w:ascii="宋体" w:hAnsi="宋体" w:hint="eastAsia"/>
          <w:sz w:val="24"/>
        </w:rPr>
        <w:t>应用开发</w:t>
      </w:r>
      <w:r>
        <w:rPr>
          <w:rFonts w:ascii="宋体" w:hAnsi="宋体" w:hint="eastAsia"/>
          <w:sz w:val="24"/>
        </w:rPr>
        <w:tab/>
        <w:t>□</w:t>
      </w:r>
      <w:ins w:id="1" w:author="gec" w:date="2017-04-18T17:41:00Z">
        <w:r>
          <w:rPr>
            <w:rFonts w:ascii="宋体" w:hAnsi="宋体" w:hint="eastAsia"/>
            <w:color w:val="002060"/>
            <w:sz w:val="24"/>
          </w:rPr>
          <w:t>Html5</w:t>
        </w:r>
      </w:ins>
      <w:r>
        <w:rPr>
          <w:rFonts w:ascii="宋体" w:hAnsi="宋体" w:hint="eastAsia"/>
          <w:sz w:val="24"/>
        </w:rPr>
        <w:t>应用开发</w:t>
      </w:r>
    </w:p>
    <w:tbl>
      <w:tblPr>
        <w:tblW w:w="90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09"/>
        <w:gridCol w:w="1408"/>
        <w:gridCol w:w="152"/>
        <w:gridCol w:w="640"/>
        <w:gridCol w:w="1202"/>
        <w:gridCol w:w="1560"/>
        <w:gridCol w:w="357"/>
        <w:gridCol w:w="865"/>
        <w:gridCol w:w="1340"/>
      </w:tblGrid>
      <w:tr w:rsidR="00C159EA" w14:paraId="652DEBAC" w14:textId="77777777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16AE6AFF" w14:textId="77777777" w:rsidR="00C159EA" w:rsidRDefault="00CB1B35"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617" w:type="dxa"/>
            <w:gridSpan w:val="2"/>
            <w:shd w:val="clear" w:color="auto" w:fill="auto"/>
            <w:vAlign w:val="center"/>
          </w:tcPr>
          <w:p w14:paraId="3C4B7B79" w14:textId="25FA327B" w:rsidR="00C159EA" w:rsidRPr="003538C4" w:rsidRDefault="003538C4">
            <w:pPr>
              <w:spacing w:line="360" w:lineRule="auto"/>
              <w:jc w:val="left"/>
              <w:rPr>
                <w:bCs/>
                <w:sz w:val="24"/>
                <w:rPrChange w:id="2" w:author="陈 晓玲" w:date="2021-02-05T11:15:00Z">
                  <w:rPr>
                    <w:b/>
                    <w:sz w:val="24"/>
                  </w:rPr>
                </w:rPrChange>
              </w:rPr>
            </w:pPr>
            <w:ins w:id="3" w:author="陈 晓玲" w:date="2021-02-05T11:14:00Z">
              <w:r w:rsidRPr="003538C4">
                <w:rPr>
                  <w:rFonts w:hint="eastAsia"/>
                  <w:bCs/>
                  <w:sz w:val="24"/>
                  <w:rPrChange w:id="4" w:author="陈 晓玲" w:date="2021-02-05T11:15:00Z">
                    <w:rPr>
                      <w:rFonts w:hint="eastAsia"/>
                      <w:b/>
                      <w:sz w:val="24"/>
                    </w:rPr>
                  </w:rPrChange>
                </w:rPr>
                <w:t>陈晓玲</w:t>
              </w:r>
            </w:ins>
          </w:p>
        </w:tc>
        <w:tc>
          <w:tcPr>
            <w:tcW w:w="792" w:type="dxa"/>
            <w:gridSpan w:val="2"/>
            <w:shd w:val="clear" w:color="auto" w:fill="auto"/>
            <w:vAlign w:val="center"/>
          </w:tcPr>
          <w:p w14:paraId="36CCABB2" w14:textId="77777777" w:rsidR="00C159EA" w:rsidRDefault="00CB1B35"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1202" w:type="dxa"/>
            <w:shd w:val="clear" w:color="auto" w:fill="auto"/>
            <w:vAlign w:val="center"/>
          </w:tcPr>
          <w:p w14:paraId="64E3A43A" w14:textId="1B0F6EC4" w:rsidR="00C159EA" w:rsidRPr="003538C4" w:rsidRDefault="003538C4">
            <w:pPr>
              <w:spacing w:line="360" w:lineRule="auto"/>
              <w:jc w:val="left"/>
              <w:rPr>
                <w:bCs/>
                <w:sz w:val="24"/>
                <w:rPrChange w:id="5" w:author="陈 晓玲" w:date="2021-02-05T11:15:00Z">
                  <w:rPr>
                    <w:b/>
                    <w:sz w:val="24"/>
                  </w:rPr>
                </w:rPrChange>
              </w:rPr>
            </w:pPr>
            <w:ins w:id="6" w:author="陈 晓玲" w:date="2021-02-05T11:14:00Z">
              <w:r w:rsidRPr="003538C4">
                <w:rPr>
                  <w:bCs/>
                  <w:sz w:val="24"/>
                  <w:rPrChange w:id="7" w:author="陈 晓玲" w:date="2021-02-05T11:15:00Z">
                    <w:rPr>
                      <w:b/>
                      <w:sz w:val="24"/>
                    </w:rPr>
                  </w:rPrChange>
                </w:rPr>
                <w:t>2068</w:t>
              </w:r>
            </w:ins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14:paraId="0C2039BD" w14:textId="77777777" w:rsidR="00C159EA" w:rsidRDefault="00CB1B35"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答辩验收时间</w:t>
            </w:r>
          </w:p>
        </w:tc>
        <w:tc>
          <w:tcPr>
            <w:tcW w:w="2205" w:type="dxa"/>
            <w:gridSpan w:val="2"/>
            <w:shd w:val="clear" w:color="auto" w:fill="auto"/>
            <w:vAlign w:val="center"/>
          </w:tcPr>
          <w:p w14:paraId="4B53B404" w14:textId="5F844F99" w:rsidR="00C159EA" w:rsidRPr="003538C4" w:rsidRDefault="003538C4">
            <w:pPr>
              <w:spacing w:line="360" w:lineRule="auto"/>
              <w:jc w:val="left"/>
              <w:rPr>
                <w:bCs/>
                <w:sz w:val="24"/>
                <w:rPrChange w:id="8" w:author="陈 晓玲" w:date="2021-02-05T11:15:00Z">
                  <w:rPr>
                    <w:b/>
                    <w:sz w:val="24"/>
                  </w:rPr>
                </w:rPrChange>
              </w:rPr>
            </w:pPr>
            <w:ins w:id="9" w:author="陈 晓玲" w:date="2021-02-05T11:14:00Z">
              <w:r w:rsidRPr="003538C4">
                <w:rPr>
                  <w:bCs/>
                  <w:sz w:val="24"/>
                  <w:rPrChange w:id="10" w:author="陈 晓玲" w:date="2021-02-05T11:15:00Z">
                    <w:rPr>
                      <w:b/>
                      <w:sz w:val="24"/>
                    </w:rPr>
                  </w:rPrChange>
                </w:rPr>
                <w:t>2021.2.</w:t>
              </w:r>
            </w:ins>
            <w:ins w:id="11" w:author="陈 晓玲" w:date="2021-02-08T16:26:00Z">
              <w:r w:rsidR="00015BC4">
                <w:rPr>
                  <w:bCs/>
                  <w:sz w:val="24"/>
                </w:rPr>
                <w:t>8</w:t>
              </w:r>
            </w:ins>
          </w:p>
        </w:tc>
      </w:tr>
      <w:tr w:rsidR="00C159EA" w14:paraId="7F886FFD" w14:textId="77777777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2DB706BE" w14:textId="77777777" w:rsidR="00C159EA" w:rsidRDefault="00CB1B35"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3611" w:type="dxa"/>
            <w:gridSpan w:val="5"/>
            <w:shd w:val="clear" w:color="auto" w:fill="auto"/>
            <w:vAlign w:val="center"/>
          </w:tcPr>
          <w:p w14:paraId="618A7805" w14:textId="017A69E6" w:rsidR="00C159EA" w:rsidRPr="003538C4" w:rsidRDefault="003538C4">
            <w:pPr>
              <w:spacing w:line="360" w:lineRule="auto"/>
              <w:jc w:val="left"/>
              <w:rPr>
                <w:bCs/>
                <w:sz w:val="24"/>
                <w:rPrChange w:id="12" w:author="陈 晓玲" w:date="2021-02-05T11:15:00Z">
                  <w:rPr>
                    <w:b/>
                    <w:sz w:val="24"/>
                  </w:rPr>
                </w:rPrChange>
              </w:rPr>
            </w:pPr>
            <w:ins w:id="13" w:author="陈 晓玲" w:date="2021-02-05T11:15:00Z">
              <w:r w:rsidRPr="003538C4">
                <w:rPr>
                  <w:bCs/>
                  <w:sz w:val="24"/>
                  <w:rPrChange w:id="14" w:author="陈 晓玲" w:date="2021-02-05T11:15:00Z">
                    <w:rPr>
                      <w:b/>
                      <w:sz w:val="24"/>
                    </w:rPr>
                  </w:rPrChange>
                </w:rPr>
                <w:t>Coffee</w:t>
              </w:r>
              <w:r w:rsidRPr="003538C4">
                <w:rPr>
                  <w:rFonts w:hint="eastAsia"/>
                  <w:bCs/>
                  <w:sz w:val="24"/>
                  <w:rPrChange w:id="15" w:author="陈 晓玲" w:date="2021-02-05T11:15:00Z">
                    <w:rPr>
                      <w:rFonts w:hint="eastAsia"/>
                      <w:b/>
                      <w:sz w:val="24"/>
                    </w:rPr>
                  </w:rPrChange>
                </w:rPr>
                <w:t>项目</w:t>
              </w:r>
            </w:ins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14:paraId="182B3F38" w14:textId="77777777" w:rsidR="00C159EA" w:rsidRDefault="00CB1B35"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指导老师</w:t>
            </w:r>
          </w:p>
        </w:tc>
        <w:tc>
          <w:tcPr>
            <w:tcW w:w="2205" w:type="dxa"/>
            <w:gridSpan w:val="2"/>
            <w:shd w:val="clear" w:color="auto" w:fill="auto"/>
            <w:vAlign w:val="center"/>
          </w:tcPr>
          <w:p w14:paraId="4E25144B" w14:textId="7A0C57C9" w:rsidR="00C159EA" w:rsidRDefault="003538C4">
            <w:pPr>
              <w:spacing w:line="360" w:lineRule="auto"/>
              <w:jc w:val="left"/>
              <w:rPr>
                <w:b/>
                <w:sz w:val="24"/>
              </w:rPr>
            </w:pPr>
            <w:proofErr w:type="gramStart"/>
            <w:ins w:id="16" w:author="陈 晓玲" w:date="2021-02-05T11:15:00Z">
              <w:r>
                <w:rPr>
                  <w:rFonts w:hint="eastAsia"/>
                  <w:b/>
                  <w:sz w:val="24"/>
                </w:rPr>
                <w:t>康刘</w:t>
              </w:r>
            </w:ins>
            <w:ins w:id="17" w:author="陈 晓玲" w:date="2021-02-05T11:16:00Z">
              <w:r>
                <w:rPr>
                  <w:rFonts w:hint="eastAsia"/>
                  <w:b/>
                  <w:sz w:val="24"/>
                </w:rPr>
                <w:t>勇</w:t>
              </w:r>
            </w:ins>
            <w:proofErr w:type="gramEnd"/>
          </w:p>
        </w:tc>
      </w:tr>
      <w:tr w:rsidR="00C159EA" w14:paraId="0BB728BE" w14:textId="77777777">
        <w:trPr>
          <w:cantSplit/>
          <w:trHeight w:val="2010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 w14:paraId="303D2895" w14:textId="77777777" w:rsidR="00C159EA" w:rsidRDefault="00CB1B35"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设计目标</w:t>
            </w:r>
          </w:p>
        </w:tc>
        <w:tc>
          <w:tcPr>
            <w:tcW w:w="7733" w:type="dxa"/>
            <w:gridSpan w:val="9"/>
            <w:shd w:val="clear" w:color="auto" w:fill="auto"/>
            <w:vAlign w:val="center"/>
          </w:tcPr>
          <w:p w14:paraId="354AB6B8" w14:textId="6F7BB660" w:rsidR="00C159EA" w:rsidDel="000074D9" w:rsidRDefault="00C159EA">
            <w:pPr>
              <w:widowControl/>
              <w:jc w:val="left"/>
              <w:rPr>
                <w:del w:id="18" w:author="陈 晓玲" w:date="2021-02-05T11:23:00Z"/>
              </w:rPr>
            </w:pPr>
          </w:p>
          <w:p w14:paraId="0E507B7A" w14:textId="77777777" w:rsidR="00C159EA" w:rsidRDefault="00C159EA">
            <w:pPr>
              <w:widowControl/>
              <w:jc w:val="left"/>
            </w:pPr>
          </w:p>
          <w:p w14:paraId="78107B14" w14:textId="3D5C7276" w:rsidR="000074D9" w:rsidRDefault="00174C5D">
            <w:pPr>
              <w:pStyle w:val="ad"/>
              <w:widowControl/>
              <w:numPr>
                <w:ilvl w:val="0"/>
                <w:numId w:val="1"/>
              </w:numPr>
              <w:ind w:firstLineChars="0"/>
              <w:jc w:val="left"/>
              <w:rPr>
                <w:ins w:id="19" w:author="陈 晓玲" w:date="2021-02-05T22:42:00Z"/>
              </w:rPr>
              <w:pPrChange w:id="20" w:author="陈 晓玲" w:date="2021-02-05T22:42:00Z">
                <w:pPr>
                  <w:widowControl/>
                  <w:jc w:val="left"/>
                </w:pPr>
              </w:pPrChange>
            </w:pPr>
            <w:ins w:id="21" w:author="陈 晓玲" w:date="2021-02-06T10:45:00Z">
              <w:r>
                <w:rPr>
                  <w:rFonts w:hint="eastAsia"/>
                </w:rPr>
                <w:t>项目是用于点咖啡</w:t>
              </w:r>
              <w:r>
                <w:rPr>
                  <w:rFonts w:hint="eastAsia"/>
                </w:rPr>
                <w:t>,</w:t>
              </w:r>
              <w:proofErr w:type="gramStart"/>
              <w:r>
                <w:rPr>
                  <w:rFonts w:hint="eastAsia"/>
                </w:rPr>
                <w:t>例如美团</w:t>
              </w:r>
            </w:ins>
            <w:ins w:id="22" w:author="陈 晓玲" w:date="2021-02-06T10:46:00Z">
              <w:r>
                <w:rPr>
                  <w:rFonts w:hint="eastAsia"/>
                </w:rPr>
                <w:t>之类</w:t>
              </w:r>
              <w:proofErr w:type="gramEnd"/>
              <w:r>
                <w:rPr>
                  <w:rFonts w:hint="eastAsia"/>
                </w:rPr>
                <w:t>的</w:t>
              </w:r>
            </w:ins>
          </w:p>
          <w:p w14:paraId="409DA780" w14:textId="00D90E92" w:rsidR="00C159EA" w:rsidRDefault="0013418C" w:rsidP="0013418C">
            <w:pPr>
              <w:pStyle w:val="ad"/>
              <w:widowControl/>
              <w:numPr>
                <w:ilvl w:val="0"/>
                <w:numId w:val="1"/>
              </w:numPr>
              <w:ind w:firstLineChars="0"/>
              <w:jc w:val="left"/>
              <w:rPr>
                <w:ins w:id="23" w:author="陈 晓玲" w:date="2021-02-05T22:43:00Z"/>
              </w:rPr>
            </w:pPr>
            <w:ins w:id="24" w:author="陈 晓玲" w:date="2021-02-05T22:42:00Z">
              <w:r>
                <w:rPr>
                  <w:rFonts w:hint="eastAsia"/>
                </w:rPr>
                <w:t>项目是基于大多数人</w:t>
              </w:r>
            </w:ins>
            <w:ins w:id="25" w:author="陈 晓玲" w:date="2021-02-05T22:43:00Z">
              <w:r>
                <w:rPr>
                  <w:rFonts w:hint="eastAsia"/>
                </w:rPr>
                <w:t>点外卖</w:t>
              </w:r>
            </w:ins>
          </w:p>
          <w:p w14:paraId="43F88FBC" w14:textId="391553B8" w:rsidR="0013418C" w:rsidRDefault="00174C5D">
            <w:pPr>
              <w:pStyle w:val="ad"/>
              <w:widowControl/>
              <w:numPr>
                <w:ilvl w:val="0"/>
                <w:numId w:val="1"/>
              </w:numPr>
              <w:ind w:firstLineChars="0"/>
              <w:jc w:val="left"/>
              <w:pPrChange w:id="26" w:author="陈 晓玲" w:date="2021-02-05T22:43:00Z">
                <w:pPr>
                  <w:widowControl/>
                  <w:jc w:val="left"/>
                </w:pPr>
              </w:pPrChange>
            </w:pPr>
            <w:ins w:id="27" w:author="陈 晓玲" w:date="2021-02-06T10:44:00Z">
              <w:r>
                <w:rPr>
                  <w:rFonts w:hint="eastAsia"/>
                </w:rPr>
                <w:t>项目解决了</w:t>
              </w:r>
              <w:r>
                <w:rPr>
                  <w:rFonts w:hint="eastAsia"/>
                </w:rPr>
                <w:t>,</w:t>
              </w:r>
            </w:ins>
            <w:ins w:id="28" w:author="陈 晓玲" w:date="2021-02-05T22:43:00Z">
              <w:r w:rsidR="0013418C">
                <w:rPr>
                  <w:rFonts w:hint="eastAsia"/>
                </w:rPr>
                <w:t>足不出门喝咖啡</w:t>
              </w:r>
            </w:ins>
            <w:ins w:id="29" w:author="陈 晓玲" w:date="2021-02-06T10:45:00Z">
              <w:r>
                <w:rPr>
                  <w:rFonts w:hint="eastAsia"/>
                </w:rPr>
                <w:t>的问题</w:t>
              </w:r>
            </w:ins>
          </w:p>
          <w:p w14:paraId="7B2FAB78" w14:textId="77777777" w:rsidR="00C159EA" w:rsidDel="0013418C" w:rsidRDefault="00C159EA">
            <w:pPr>
              <w:widowControl/>
              <w:jc w:val="left"/>
              <w:rPr>
                <w:del w:id="30" w:author="陈 晓玲" w:date="2021-02-05T22:44:00Z"/>
              </w:rPr>
            </w:pPr>
          </w:p>
          <w:p w14:paraId="6ED20FDB" w14:textId="77777777" w:rsidR="00C159EA" w:rsidRDefault="00C159EA">
            <w:pPr>
              <w:spacing w:line="360" w:lineRule="auto"/>
            </w:pPr>
          </w:p>
        </w:tc>
      </w:tr>
      <w:tr w:rsidR="00C159EA" w14:paraId="26747F99" w14:textId="77777777">
        <w:trPr>
          <w:cantSplit/>
          <w:trHeight w:val="1392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 w14:paraId="0CA2AEF5" w14:textId="77777777" w:rsidR="00C159EA" w:rsidRDefault="00CB1B35"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功能描述</w:t>
            </w:r>
          </w:p>
        </w:tc>
        <w:tc>
          <w:tcPr>
            <w:tcW w:w="7733" w:type="dxa"/>
            <w:gridSpan w:val="9"/>
            <w:shd w:val="clear" w:color="auto" w:fill="auto"/>
            <w:vAlign w:val="center"/>
          </w:tcPr>
          <w:p w14:paraId="581EADBE" w14:textId="28CB3FD6" w:rsidR="00C159EA" w:rsidRDefault="0013418C">
            <w:pPr>
              <w:pStyle w:val="ad"/>
              <w:widowControl/>
              <w:numPr>
                <w:ilvl w:val="0"/>
                <w:numId w:val="2"/>
              </w:numPr>
              <w:ind w:firstLineChars="0"/>
              <w:jc w:val="left"/>
              <w:rPr>
                <w:ins w:id="31" w:author="陈 晓玲" w:date="2021-02-08T16:34:00Z"/>
              </w:rPr>
            </w:pPr>
            <w:ins w:id="32" w:author="陈 晓玲" w:date="2021-02-05T22:44:00Z">
              <w:r>
                <w:rPr>
                  <w:rFonts w:hint="eastAsia"/>
                </w:rPr>
                <w:t>用户注册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登录</w:t>
              </w:r>
            </w:ins>
            <w:ins w:id="33" w:author="陈 晓玲" w:date="2021-02-06T10:49:00Z">
              <w:r w:rsidR="00174C5D">
                <w:rPr>
                  <w:rFonts w:hint="eastAsia"/>
                </w:rPr>
                <w:t>,</w:t>
              </w:r>
              <w:r w:rsidR="00174C5D">
                <w:rPr>
                  <w:rFonts w:hint="eastAsia"/>
                </w:rPr>
                <w:t>忘记密码</w:t>
              </w:r>
            </w:ins>
          </w:p>
          <w:p w14:paraId="185CB2A3" w14:textId="77777777" w:rsidR="002118DE" w:rsidRDefault="002118DE" w:rsidP="002118DE">
            <w:pPr>
              <w:pStyle w:val="ad"/>
              <w:widowControl/>
              <w:ind w:left="360" w:firstLineChars="0" w:firstLine="0"/>
              <w:jc w:val="left"/>
              <w:rPr>
                <w:ins w:id="34" w:author="陈 晓玲" w:date="2021-02-05T22:44:00Z"/>
                <w:rFonts w:hint="eastAsia"/>
              </w:rPr>
              <w:pPrChange w:id="35" w:author="陈 晓玲" w:date="2021-02-08T16:34:00Z">
                <w:pPr>
                  <w:widowControl/>
                  <w:jc w:val="left"/>
                </w:pPr>
              </w:pPrChange>
            </w:pPr>
          </w:p>
          <w:p w14:paraId="2CE06371" w14:textId="311DA994" w:rsidR="000D44F5" w:rsidRDefault="00174C5D">
            <w:pPr>
              <w:pStyle w:val="ad"/>
              <w:widowControl/>
              <w:numPr>
                <w:ilvl w:val="0"/>
                <w:numId w:val="2"/>
              </w:numPr>
              <w:ind w:firstLineChars="0"/>
              <w:jc w:val="left"/>
              <w:rPr>
                <w:ins w:id="36" w:author="陈 晓玲" w:date="2021-02-06T10:52:00Z"/>
              </w:rPr>
            </w:pPr>
            <w:ins w:id="37" w:author="陈 晓玲" w:date="2021-02-06T10:51:00Z">
              <w:r>
                <w:rPr>
                  <w:rFonts w:hint="eastAsia"/>
                </w:rPr>
                <w:t>主页搜索</w:t>
              </w:r>
            </w:ins>
            <w:ins w:id="38" w:author="陈 晓玲" w:date="2021-02-06T10:53:00Z">
              <w:r w:rsidR="000D44F5">
                <w:rPr>
                  <w:rFonts w:hint="eastAsia"/>
                </w:rPr>
                <w:t>:</w:t>
              </w:r>
              <w:r w:rsidR="000D44F5">
                <w:rPr>
                  <w:rFonts w:hint="eastAsia"/>
                </w:rPr>
                <w:t>搜索关键字查询商品</w:t>
              </w:r>
            </w:ins>
          </w:p>
          <w:p w14:paraId="4C3F2495" w14:textId="33465966" w:rsidR="0013418C" w:rsidRDefault="00174C5D">
            <w:pPr>
              <w:pStyle w:val="ad"/>
              <w:widowControl/>
              <w:ind w:left="360" w:firstLineChars="0" w:firstLine="0"/>
              <w:jc w:val="left"/>
              <w:pPrChange w:id="39" w:author="陈 晓玲" w:date="2021-02-06T10:53:00Z">
                <w:pPr>
                  <w:widowControl/>
                  <w:jc w:val="left"/>
                </w:pPr>
              </w:pPrChange>
            </w:pPr>
            <w:ins w:id="40" w:author="陈 晓玲" w:date="2021-02-06T10:51:00Z">
              <w:r>
                <w:rPr>
                  <w:rFonts w:hint="eastAsia"/>
                </w:rPr>
                <w:t>和热卖推荐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商品详情</w:t>
              </w:r>
            </w:ins>
          </w:p>
          <w:p w14:paraId="2BFC2977" w14:textId="373DCC0A" w:rsidR="00C159EA" w:rsidDel="002118DE" w:rsidRDefault="00174C5D">
            <w:pPr>
              <w:widowControl/>
              <w:ind w:firstLine="420"/>
              <w:jc w:val="left"/>
              <w:rPr>
                <w:del w:id="41" w:author="陈 晓玲" w:date="2021-02-06T10:54:00Z"/>
              </w:rPr>
            </w:pPr>
            <w:ins w:id="42" w:author="陈 晓玲" w:date="2021-02-06T10:51:00Z">
              <w:r>
                <w:rPr>
                  <w:rFonts w:hint="eastAsia"/>
                </w:rPr>
                <w:t>商品详情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选择</w:t>
              </w:r>
            </w:ins>
            <w:ins w:id="43" w:author="陈 晓玲" w:date="2021-02-06T10:52:00Z">
              <w:r>
                <w:rPr>
                  <w:rFonts w:hint="eastAsia"/>
                </w:rPr>
                <w:t>口味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和选择数量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收藏和加入购物车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还有立即购买</w:t>
              </w:r>
            </w:ins>
          </w:p>
          <w:p w14:paraId="58C977A5" w14:textId="77777777" w:rsidR="002118DE" w:rsidRDefault="002118DE">
            <w:pPr>
              <w:widowControl/>
              <w:jc w:val="left"/>
              <w:rPr>
                <w:ins w:id="44" w:author="陈 晓玲" w:date="2021-02-08T16:34:00Z"/>
                <w:rFonts w:hint="eastAsia"/>
              </w:rPr>
            </w:pPr>
          </w:p>
          <w:p w14:paraId="66FA1112" w14:textId="226DCA04" w:rsidR="00465262" w:rsidRDefault="00465262">
            <w:pPr>
              <w:widowControl/>
              <w:ind w:firstLine="420"/>
              <w:jc w:val="left"/>
              <w:rPr>
                <w:ins w:id="45" w:author="陈 晓玲" w:date="2021-02-06T10:54:00Z"/>
              </w:rPr>
              <w:pPrChange w:id="46" w:author="陈 晓玲" w:date="2021-02-06T10:54:00Z">
                <w:pPr>
                  <w:widowControl/>
                  <w:jc w:val="left"/>
                </w:pPr>
              </w:pPrChange>
            </w:pPr>
          </w:p>
          <w:p w14:paraId="68EBB333" w14:textId="43FFD0E1" w:rsidR="00465262" w:rsidRDefault="009359F3" w:rsidP="00465262">
            <w:pPr>
              <w:pStyle w:val="ad"/>
              <w:widowControl/>
              <w:numPr>
                <w:ilvl w:val="0"/>
                <w:numId w:val="2"/>
              </w:numPr>
              <w:ind w:firstLineChars="0"/>
              <w:jc w:val="left"/>
              <w:rPr>
                <w:ins w:id="47" w:author="陈 晓玲" w:date="2021-02-08T16:34:00Z"/>
              </w:rPr>
            </w:pPr>
            <w:ins w:id="48" w:author="陈 晓玲" w:date="2021-02-06T11:27:00Z">
              <w:r>
                <w:rPr>
                  <w:rFonts w:hint="eastAsia"/>
                </w:rPr>
                <w:t>菜单栏</w:t>
              </w:r>
              <w:r>
                <w:rPr>
                  <w:rFonts w:hint="eastAsia"/>
                </w:rPr>
                <w:t>:</w:t>
              </w:r>
            </w:ins>
            <w:ins w:id="49" w:author="陈 晓玲" w:date="2021-02-06T11:29:00Z">
              <w:r>
                <w:rPr>
                  <w:rFonts w:hint="eastAsia"/>
                </w:rPr>
                <w:t>切换小标题</w:t>
              </w:r>
            </w:ins>
            <w:ins w:id="50" w:author="陈 晓玲" w:date="2021-02-06T11:27:00Z">
              <w:r>
                <w:rPr>
                  <w:rFonts w:hint="eastAsia"/>
                </w:rPr>
                <w:t>有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种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搜索框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点击商品可以加入</w:t>
              </w:r>
            </w:ins>
            <w:ins w:id="51" w:author="陈 晓玲" w:date="2021-02-06T11:28:00Z">
              <w:r>
                <w:rPr>
                  <w:rFonts w:hint="eastAsia"/>
                </w:rPr>
                <w:t>商品</w:t>
              </w:r>
            </w:ins>
            <w:ins w:id="52" w:author="陈 晓玲" w:date="2021-02-06T11:27:00Z">
              <w:r>
                <w:rPr>
                  <w:rFonts w:hint="eastAsia"/>
                </w:rPr>
                <w:t>详情页面</w:t>
              </w:r>
            </w:ins>
          </w:p>
          <w:p w14:paraId="47FD1CB5" w14:textId="77777777" w:rsidR="002118DE" w:rsidRDefault="002118DE" w:rsidP="002118DE">
            <w:pPr>
              <w:pStyle w:val="ad"/>
              <w:widowControl/>
              <w:ind w:left="360" w:firstLineChars="0" w:firstLine="0"/>
              <w:jc w:val="left"/>
              <w:rPr>
                <w:ins w:id="53" w:author="陈 晓玲" w:date="2021-02-06T11:30:00Z"/>
                <w:rFonts w:hint="eastAsia"/>
              </w:rPr>
              <w:pPrChange w:id="54" w:author="陈 晓玲" w:date="2021-02-08T16:34:00Z">
                <w:pPr>
                  <w:pStyle w:val="ad"/>
                  <w:widowControl/>
                  <w:numPr>
                    <w:numId w:val="2"/>
                  </w:numPr>
                  <w:ind w:left="360" w:firstLineChars="0" w:hanging="360"/>
                  <w:jc w:val="left"/>
                </w:pPr>
              </w:pPrChange>
            </w:pPr>
          </w:p>
          <w:p w14:paraId="017B26E6" w14:textId="2B6A58A8" w:rsidR="009359F3" w:rsidRPr="009359F3" w:rsidRDefault="009359F3" w:rsidP="00465262">
            <w:pPr>
              <w:pStyle w:val="ad"/>
              <w:widowControl/>
              <w:numPr>
                <w:ilvl w:val="0"/>
                <w:numId w:val="2"/>
              </w:numPr>
              <w:ind w:firstLineChars="0"/>
              <w:jc w:val="left"/>
              <w:rPr>
                <w:ins w:id="55" w:author="陈 晓玲" w:date="2021-02-06T11:36:00Z"/>
                <w:sz w:val="22"/>
                <w:szCs w:val="28"/>
                <w:rPrChange w:id="56" w:author="陈 晓玲" w:date="2021-02-06T11:36:00Z">
                  <w:rPr>
                    <w:ins w:id="57" w:author="陈 晓玲" w:date="2021-02-06T11:36:00Z"/>
                    <w:rFonts w:ascii="Consolas" w:hAnsi="Consolas"/>
                    <w:color w:val="222222"/>
                    <w:szCs w:val="21"/>
                    <w:shd w:val="clear" w:color="auto" w:fill="FFFFFF"/>
                  </w:rPr>
                </w:rPrChange>
              </w:rPr>
            </w:pPr>
            <w:ins w:id="58" w:author="陈 晓玲" w:date="2021-02-06T11:30:00Z">
              <w:r>
                <w:rPr>
                  <w:rFonts w:hint="eastAsia"/>
                </w:rPr>
                <w:t>购物袋</w:t>
              </w:r>
            </w:ins>
            <w:ins w:id="59" w:author="陈 晓玲" w:date="2021-02-06T11:31:00Z"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点击</w:t>
              </w:r>
            </w:ins>
            <w:ins w:id="60" w:author="陈 晓玲" w:date="2021-02-06T11:33:00Z">
              <w:r w:rsidRPr="009359F3">
                <w:rPr>
                  <w:rFonts w:ascii="Consolas" w:hAnsi="Consolas" w:hint="eastAsia"/>
                  <w:color w:val="222222"/>
                  <w:szCs w:val="21"/>
                  <w:shd w:val="clear" w:color="auto" w:fill="FFFFFF"/>
                  <w:rPrChange w:id="61" w:author="陈 晓玲" w:date="2021-02-06T11:34:00Z">
                    <w:rPr>
                      <w:rFonts w:ascii="Consolas" w:hAnsi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</w:rPrChange>
                </w:rPr>
                <w:t>编辑</w:t>
              </w:r>
            </w:ins>
            <w:ins w:id="62" w:author="陈 晓玲" w:date="2021-02-06T11:34:00Z">
              <w:r w:rsidRPr="009359F3">
                <w:rPr>
                  <w:rFonts w:ascii="Consolas" w:hAnsi="Consolas" w:hint="eastAsia"/>
                  <w:color w:val="222222"/>
                  <w:szCs w:val="21"/>
                  <w:shd w:val="clear" w:color="auto" w:fill="FFFFFF"/>
                  <w:rPrChange w:id="63" w:author="陈 晓玲" w:date="2021-02-06T11:34:00Z">
                    <w:rPr>
                      <w:rFonts w:ascii="Consolas" w:hAnsi="Consolas" w:hint="eastAsia"/>
                      <w:color w:val="222222"/>
                      <w:sz w:val="20"/>
                      <w:szCs w:val="20"/>
                      <w:shd w:val="clear" w:color="auto" w:fill="FFFFFF"/>
                    </w:rPr>
                  </w:rPrChange>
                </w:rPr>
                <w:t>可以选择需要删除的商品</w:t>
              </w:r>
            </w:ins>
            <w:ins w:id="64" w:author="陈 晓玲" w:date="2021-02-06T11:35:00Z">
              <w:r>
                <w:rPr>
                  <w:rFonts w:ascii="Consolas" w:hAnsi="Consolas" w:hint="eastAsia"/>
                  <w:color w:val="222222"/>
                  <w:szCs w:val="21"/>
                  <w:shd w:val="clear" w:color="auto" w:fill="FFFFFF"/>
                </w:rPr>
                <w:t>,</w:t>
              </w:r>
              <w:r>
                <w:rPr>
                  <w:rFonts w:ascii="Consolas" w:hAnsi="Consolas" w:hint="eastAsia"/>
                  <w:color w:val="222222"/>
                  <w:szCs w:val="21"/>
                  <w:shd w:val="clear" w:color="auto" w:fill="FFFFFF"/>
                </w:rPr>
                <w:t>同时向</w:t>
              </w:r>
            </w:ins>
            <w:ins w:id="65" w:author="陈 晓玲" w:date="2021-02-06T11:36:00Z">
              <w:r>
                <w:rPr>
                  <w:rFonts w:ascii="Consolas" w:hAnsi="Consolas" w:hint="eastAsia"/>
                  <w:color w:val="222222"/>
                  <w:szCs w:val="21"/>
                  <w:shd w:val="clear" w:color="auto" w:fill="FFFFFF"/>
                </w:rPr>
                <w:t>左滑动也可以删除单个商品</w:t>
              </w:r>
            </w:ins>
          </w:p>
          <w:p w14:paraId="29D7EA7E" w14:textId="544324D8" w:rsidR="009359F3" w:rsidRDefault="009359F3" w:rsidP="009359F3">
            <w:pPr>
              <w:pStyle w:val="ad"/>
              <w:widowControl/>
              <w:ind w:left="360" w:firstLineChars="0" w:firstLine="0"/>
              <w:jc w:val="left"/>
              <w:rPr>
                <w:ins w:id="66" w:author="陈 晓玲" w:date="2021-02-08T16:34:00Z"/>
                <w:rFonts w:ascii="Consolas" w:hAnsi="Consolas"/>
                <w:color w:val="222222"/>
                <w:szCs w:val="21"/>
                <w:shd w:val="clear" w:color="auto" w:fill="FFFFFF"/>
              </w:rPr>
            </w:pPr>
            <w:ins w:id="67" w:author="陈 晓玲" w:date="2021-02-06T11:36:00Z">
              <w:r>
                <w:rPr>
                  <w:rFonts w:ascii="Consolas" w:hAnsi="Consolas" w:hint="eastAsia"/>
                  <w:color w:val="222222"/>
                  <w:szCs w:val="21"/>
                  <w:shd w:val="clear" w:color="auto" w:fill="FFFFFF"/>
                </w:rPr>
                <w:t>有添加</w:t>
              </w:r>
            </w:ins>
            <w:ins w:id="68" w:author="陈 晓玲" w:date="2021-02-06T11:37:00Z">
              <w:r w:rsidR="00526939">
                <w:rPr>
                  <w:rFonts w:ascii="Consolas" w:hAnsi="Consolas" w:hint="eastAsia"/>
                  <w:color w:val="222222"/>
                  <w:szCs w:val="21"/>
                  <w:shd w:val="clear" w:color="auto" w:fill="FFFFFF"/>
                </w:rPr>
                <w:t>数量</w:t>
              </w:r>
            </w:ins>
            <w:ins w:id="69" w:author="陈 晓玲" w:date="2021-02-06T11:36:00Z">
              <w:r>
                <w:rPr>
                  <w:rFonts w:ascii="Consolas" w:hAnsi="Consolas" w:hint="eastAsia"/>
                  <w:color w:val="222222"/>
                  <w:szCs w:val="21"/>
                  <w:shd w:val="clear" w:color="auto" w:fill="FFFFFF"/>
                </w:rPr>
                <w:t>和</w:t>
              </w:r>
            </w:ins>
            <w:ins w:id="70" w:author="陈 晓玲" w:date="2021-02-06T11:37:00Z">
              <w:r>
                <w:rPr>
                  <w:rFonts w:ascii="Consolas" w:hAnsi="Consolas" w:hint="eastAsia"/>
                  <w:color w:val="222222"/>
                  <w:szCs w:val="21"/>
                  <w:shd w:val="clear" w:color="auto" w:fill="FFFFFF"/>
                </w:rPr>
                <w:t>减少</w:t>
              </w:r>
              <w:r w:rsidR="00526939">
                <w:rPr>
                  <w:rFonts w:ascii="Consolas" w:hAnsi="Consolas" w:hint="eastAsia"/>
                  <w:color w:val="222222"/>
                  <w:szCs w:val="21"/>
                  <w:shd w:val="clear" w:color="auto" w:fill="FFFFFF"/>
                </w:rPr>
                <w:t>数量</w:t>
              </w:r>
              <w:r w:rsidR="000C7717">
                <w:rPr>
                  <w:rFonts w:ascii="Consolas" w:hAnsi="Consolas" w:hint="eastAsia"/>
                  <w:color w:val="222222"/>
                  <w:szCs w:val="21"/>
                  <w:shd w:val="clear" w:color="auto" w:fill="FFFFFF"/>
                </w:rPr>
                <w:t>,</w:t>
              </w:r>
              <w:r w:rsidR="000C7717">
                <w:rPr>
                  <w:rFonts w:ascii="Consolas" w:hAnsi="Consolas" w:hint="eastAsia"/>
                  <w:color w:val="222222"/>
                  <w:szCs w:val="21"/>
                  <w:shd w:val="clear" w:color="auto" w:fill="FFFFFF"/>
                </w:rPr>
                <w:t>也可以选择下单的商品</w:t>
              </w:r>
              <w:r w:rsidR="000C7717">
                <w:rPr>
                  <w:rFonts w:ascii="Consolas" w:hAnsi="Consolas" w:hint="eastAsia"/>
                  <w:color w:val="222222"/>
                  <w:szCs w:val="21"/>
                  <w:shd w:val="clear" w:color="auto" w:fill="FFFFFF"/>
                </w:rPr>
                <w:t>,</w:t>
              </w:r>
            </w:ins>
            <w:ins w:id="71" w:author="陈 晓玲" w:date="2021-02-06T11:38:00Z">
              <w:r w:rsidR="000C7717">
                <w:rPr>
                  <w:rFonts w:ascii="Consolas" w:hAnsi="Consolas" w:hint="eastAsia"/>
                  <w:color w:val="222222"/>
                  <w:szCs w:val="21"/>
                  <w:shd w:val="clear" w:color="auto" w:fill="FFFFFF"/>
                </w:rPr>
                <w:t>点击</w:t>
              </w:r>
            </w:ins>
            <w:ins w:id="72" w:author="陈 晓玲" w:date="2021-02-06T11:37:00Z">
              <w:r w:rsidR="000C7717">
                <w:rPr>
                  <w:rFonts w:ascii="Consolas" w:hAnsi="Consolas" w:hint="eastAsia"/>
                  <w:color w:val="222222"/>
                  <w:szCs w:val="21"/>
                  <w:shd w:val="clear" w:color="auto" w:fill="FFFFFF"/>
                </w:rPr>
                <w:t>提交</w:t>
              </w:r>
            </w:ins>
            <w:ins w:id="73" w:author="陈 晓玲" w:date="2021-02-06T11:38:00Z">
              <w:r w:rsidR="000C7717">
                <w:rPr>
                  <w:rFonts w:ascii="Consolas" w:hAnsi="Consolas" w:hint="eastAsia"/>
                  <w:color w:val="222222"/>
                  <w:szCs w:val="21"/>
                  <w:shd w:val="clear" w:color="auto" w:fill="FFFFFF"/>
                </w:rPr>
                <w:t>订单来到</w:t>
              </w:r>
            </w:ins>
          </w:p>
          <w:p w14:paraId="2EE94B2F" w14:textId="77777777" w:rsidR="002118DE" w:rsidRDefault="002118DE" w:rsidP="009359F3">
            <w:pPr>
              <w:pStyle w:val="ad"/>
              <w:widowControl/>
              <w:ind w:left="360" w:firstLineChars="0" w:firstLine="0"/>
              <w:jc w:val="left"/>
              <w:rPr>
                <w:ins w:id="74" w:author="陈 晓玲" w:date="2021-02-06T11:38:00Z"/>
                <w:rFonts w:ascii="Consolas" w:hAnsi="Consolas" w:hint="eastAsia"/>
                <w:color w:val="222222"/>
                <w:szCs w:val="21"/>
                <w:shd w:val="clear" w:color="auto" w:fill="FFFFFF"/>
              </w:rPr>
            </w:pPr>
          </w:p>
          <w:p w14:paraId="35CCC4F9" w14:textId="6ECB3A0E" w:rsidR="000C7717" w:rsidRPr="000C7717" w:rsidRDefault="000C7717">
            <w:pPr>
              <w:pStyle w:val="ad"/>
              <w:widowControl/>
              <w:numPr>
                <w:ilvl w:val="0"/>
                <w:numId w:val="2"/>
              </w:numPr>
              <w:ind w:firstLineChars="0"/>
              <w:jc w:val="left"/>
              <w:rPr>
                <w:ins w:id="75" w:author="陈 晓玲" w:date="2021-02-06T10:54:00Z"/>
                <w:sz w:val="22"/>
                <w:szCs w:val="28"/>
                <w:rPrChange w:id="76" w:author="陈 晓玲" w:date="2021-02-06T11:42:00Z">
                  <w:rPr>
                    <w:ins w:id="77" w:author="陈 晓玲" w:date="2021-02-06T10:54:00Z"/>
                  </w:rPr>
                </w:rPrChange>
              </w:rPr>
              <w:pPrChange w:id="78" w:author="陈 晓玲" w:date="2021-02-06T11:42:00Z">
                <w:pPr>
                  <w:widowControl/>
                  <w:jc w:val="left"/>
                </w:pPr>
              </w:pPrChange>
            </w:pPr>
            <w:ins w:id="79" w:author="陈 晓玲" w:date="2021-02-06T11:38:00Z">
              <w:r w:rsidRPr="000C7717">
                <w:rPr>
                  <w:rFonts w:hint="eastAsia"/>
                  <w:sz w:val="22"/>
                  <w:szCs w:val="28"/>
                  <w:rPrChange w:id="80" w:author="陈 晓玲" w:date="2021-02-06T11:42:00Z">
                    <w:rPr>
                      <w:rFonts w:hint="eastAsia"/>
                    </w:rPr>
                  </w:rPrChange>
                </w:rPr>
                <w:t>结算订单</w:t>
              </w:r>
              <w:r w:rsidRPr="000C7717">
                <w:rPr>
                  <w:sz w:val="22"/>
                  <w:szCs w:val="28"/>
                  <w:rPrChange w:id="81" w:author="陈 晓玲" w:date="2021-02-06T11:42:00Z">
                    <w:rPr/>
                  </w:rPrChange>
                </w:rPr>
                <w:t>:</w:t>
              </w:r>
            </w:ins>
            <w:ins w:id="82" w:author="陈 晓玲" w:date="2021-02-06T11:39:00Z">
              <w:r w:rsidRPr="000C7717">
                <w:rPr>
                  <w:rFonts w:hint="eastAsia"/>
                  <w:sz w:val="22"/>
                  <w:szCs w:val="28"/>
                  <w:rPrChange w:id="83" w:author="陈 晓玲" w:date="2021-02-06T11:42:00Z">
                    <w:rPr>
                      <w:rFonts w:hint="eastAsia"/>
                    </w:rPr>
                  </w:rPrChange>
                </w:rPr>
                <w:t>由选择地址和订单信息组成</w:t>
              </w:r>
            </w:ins>
          </w:p>
          <w:p w14:paraId="03CF9319" w14:textId="1FB8B369" w:rsidR="00C159EA" w:rsidRDefault="000C7717">
            <w:pPr>
              <w:pStyle w:val="ad"/>
              <w:widowControl/>
              <w:ind w:left="360" w:firstLineChars="0" w:firstLine="0"/>
              <w:jc w:val="left"/>
              <w:rPr>
                <w:ins w:id="84" w:author="陈 晓玲" w:date="2021-02-08T16:34:00Z"/>
                <w:rFonts w:ascii="Consolas" w:hAnsi="Consolas"/>
                <w:color w:val="222222"/>
                <w:szCs w:val="21"/>
                <w:shd w:val="clear" w:color="auto" w:fill="FFFFFF"/>
              </w:rPr>
            </w:pPr>
            <w:ins w:id="85" w:author="陈 晓玲" w:date="2021-02-06T11:39:00Z">
              <w:r>
                <w:rPr>
                  <w:rFonts w:hint="eastAsia"/>
                </w:rPr>
                <w:t xml:space="preserve"> </w:t>
              </w:r>
              <w:r>
                <w:t xml:space="preserve"> </w:t>
              </w:r>
            </w:ins>
            <w:ins w:id="86" w:author="陈 晓玲" w:date="2021-02-06T11:40:00Z">
              <w:r>
                <w:rPr>
                  <w:rFonts w:hint="eastAsia"/>
                  <w:sz w:val="22"/>
                  <w:szCs w:val="28"/>
                </w:rPr>
                <w:t>选择地址</w:t>
              </w:r>
              <w:r>
                <w:rPr>
                  <w:rFonts w:hint="eastAsia"/>
                  <w:sz w:val="22"/>
                  <w:szCs w:val="28"/>
                </w:rPr>
                <w:t>:</w:t>
              </w:r>
              <w:r>
                <w:rPr>
                  <w:rFonts w:hint="eastAsia"/>
                  <w:sz w:val="22"/>
                  <w:szCs w:val="28"/>
                </w:rPr>
                <w:t>可以切换地址</w:t>
              </w:r>
              <w:r>
                <w:rPr>
                  <w:rFonts w:hint="eastAsia"/>
                  <w:sz w:val="22"/>
                  <w:szCs w:val="28"/>
                </w:rPr>
                <w:t>,</w:t>
              </w:r>
              <w:r>
                <w:rPr>
                  <w:rFonts w:hint="eastAsia"/>
                  <w:sz w:val="22"/>
                  <w:szCs w:val="28"/>
                </w:rPr>
                <w:t>里面还可以新增地址</w:t>
              </w:r>
            </w:ins>
            <w:ins w:id="87" w:author="陈 晓玲" w:date="2021-02-06T11:41:00Z">
              <w:r>
                <w:rPr>
                  <w:rFonts w:hint="eastAsia"/>
                  <w:sz w:val="22"/>
                  <w:szCs w:val="28"/>
                </w:rPr>
                <w:t xml:space="preserve"> ,</w:t>
              </w:r>
              <w:r>
                <w:rPr>
                  <w:rFonts w:hint="eastAsia"/>
                  <w:sz w:val="22"/>
                  <w:szCs w:val="28"/>
                </w:rPr>
                <w:t>点击</w:t>
              </w:r>
            </w:ins>
            <w:ins w:id="88" w:author="陈 晓玲" w:date="2021-02-06T11:42:00Z">
              <w:r>
                <w:rPr>
                  <w:rFonts w:hint="eastAsia"/>
                  <w:sz w:val="22"/>
                  <w:szCs w:val="28"/>
                </w:rPr>
                <w:t>立即结算</w:t>
              </w:r>
              <w:r>
                <w:rPr>
                  <w:rFonts w:ascii="Consolas" w:hAnsi="Consolas" w:hint="eastAsia"/>
                  <w:color w:val="222222"/>
                  <w:szCs w:val="21"/>
                  <w:shd w:val="clear" w:color="auto" w:fill="FFFFFF"/>
                </w:rPr>
                <w:t>来到</w:t>
              </w:r>
            </w:ins>
          </w:p>
          <w:p w14:paraId="0BC7749A" w14:textId="77777777" w:rsidR="002118DE" w:rsidRPr="002118DE" w:rsidRDefault="002118DE">
            <w:pPr>
              <w:pStyle w:val="ad"/>
              <w:widowControl/>
              <w:ind w:left="360" w:firstLineChars="0" w:firstLine="0"/>
              <w:jc w:val="left"/>
              <w:rPr>
                <w:ins w:id="89" w:author="陈 晓玲" w:date="2021-02-06T11:41:00Z"/>
                <w:rFonts w:ascii="Consolas" w:hAnsi="Consolas" w:hint="eastAsia"/>
                <w:color w:val="222222"/>
                <w:szCs w:val="21"/>
                <w:shd w:val="clear" w:color="auto" w:fill="FFFFFF"/>
                <w:rPrChange w:id="90" w:author="陈 晓玲" w:date="2021-02-08T16:34:00Z">
                  <w:rPr>
                    <w:ins w:id="91" w:author="陈 晓玲" w:date="2021-02-06T11:41:00Z"/>
                    <w:sz w:val="22"/>
                    <w:szCs w:val="28"/>
                  </w:rPr>
                </w:rPrChange>
              </w:rPr>
              <w:pPrChange w:id="92" w:author="陈 晓玲" w:date="2021-02-06T11:42:00Z">
                <w:pPr>
                  <w:widowControl/>
                  <w:jc w:val="left"/>
                </w:pPr>
              </w:pPrChange>
            </w:pPr>
          </w:p>
          <w:p w14:paraId="3D0FE0C1" w14:textId="7DD0E6EC" w:rsidR="000C7717" w:rsidRDefault="000C7717" w:rsidP="000C7717">
            <w:pPr>
              <w:pStyle w:val="ad"/>
              <w:widowControl/>
              <w:numPr>
                <w:ilvl w:val="0"/>
                <w:numId w:val="2"/>
              </w:numPr>
              <w:ind w:firstLineChars="0"/>
              <w:jc w:val="left"/>
              <w:rPr>
                <w:ins w:id="93" w:author="陈 晓玲" w:date="2021-02-08T16:34:00Z"/>
              </w:rPr>
            </w:pPr>
            <w:ins w:id="94" w:author="陈 晓玲" w:date="2021-02-06T11:42:00Z">
              <w:r>
                <w:rPr>
                  <w:rFonts w:hint="eastAsia"/>
                </w:rPr>
                <w:t>我的订单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里面的订单</w:t>
              </w:r>
            </w:ins>
            <w:ins w:id="95" w:author="陈 晓玲" w:date="2021-02-06T11:43:00Z">
              <w:r>
                <w:rPr>
                  <w:rFonts w:hint="eastAsia"/>
                </w:rPr>
                <w:t>状态</w:t>
              </w:r>
            </w:ins>
            <w:ins w:id="96" w:author="陈 晓玲" w:date="2021-02-06T11:42:00Z">
              <w:r>
                <w:rPr>
                  <w:rFonts w:hint="eastAsia"/>
                </w:rPr>
                <w:t>分为</w:t>
              </w:r>
            </w:ins>
            <w:ins w:id="97" w:author="陈 晓玲" w:date="2021-02-06T11:43:00Z">
              <w:r>
                <w:t>2</w:t>
              </w:r>
            </w:ins>
            <w:ins w:id="98" w:author="陈 晓玲" w:date="2021-02-06T11:42:00Z">
              <w:r>
                <w:rPr>
                  <w:rFonts w:hint="eastAsia"/>
                </w:rPr>
                <w:t>种</w:t>
              </w:r>
              <w:r>
                <w:rPr>
                  <w:rFonts w:hint="eastAsia"/>
                </w:rPr>
                <w:t>,</w:t>
              </w:r>
            </w:ins>
            <w:ins w:id="99" w:author="陈 晓玲" w:date="2021-02-06T11:43:00Z">
              <w:r>
                <w:rPr>
                  <w:rFonts w:hint="eastAsia"/>
                </w:rPr>
                <w:t>确认订单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已</w:t>
              </w:r>
            </w:ins>
            <w:ins w:id="100" w:author="陈 晓玲" w:date="2021-02-06T11:44:00Z">
              <w:r>
                <w:rPr>
                  <w:rFonts w:hint="eastAsia"/>
                </w:rPr>
                <w:t>完成</w:t>
              </w:r>
              <w:r>
                <w:rPr>
                  <w:rFonts w:hint="eastAsia"/>
                </w:rPr>
                <w:t>,</w:t>
              </w:r>
              <w:r>
                <w:t xml:space="preserve">  </w:t>
              </w:r>
              <w:r>
                <w:rPr>
                  <w:rFonts w:hint="eastAsia"/>
                </w:rPr>
                <w:t>点击确认订单就已经完成订单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也可以</w:t>
              </w:r>
            </w:ins>
            <w:ins w:id="101" w:author="陈 晓玲" w:date="2021-02-06T11:45:00Z">
              <w:r>
                <w:rPr>
                  <w:rFonts w:hint="eastAsia"/>
                </w:rPr>
                <w:t>删除订单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也可以查看不同</w:t>
              </w:r>
            </w:ins>
            <w:ins w:id="102" w:author="陈 晓玲" w:date="2021-02-06T11:46:00Z">
              <w:r>
                <w:rPr>
                  <w:rFonts w:hint="eastAsia"/>
                </w:rPr>
                <w:t>状态的订单</w:t>
              </w:r>
            </w:ins>
          </w:p>
          <w:p w14:paraId="5237E7AA" w14:textId="77777777" w:rsidR="002118DE" w:rsidRDefault="002118DE" w:rsidP="002118DE">
            <w:pPr>
              <w:pStyle w:val="ad"/>
              <w:widowControl/>
              <w:ind w:left="360" w:firstLineChars="0" w:firstLine="0"/>
              <w:jc w:val="left"/>
              <w:rPr>
                <w:ins w:id="103" w:author="陈 晓玲" w:date="2021-02-06T11:46:00Z"/>
                <w:rFonts w:hint="eastAsia"/>
              </w:rPr>
              <w:pPrChange w:id="104" w:author="陈 晓玲" w:date="2021-02-08T16:34:00Z">
                <w:pPr>
                  <w:pStyle w:val="ad"/>
                  <w:widowControl/>
                  <w:numPr>
                    <w:numId w:val="2"/>
                  </w:numPr>
                  <w:ind w:left="360" w:firstLineChars="0" w:hanging="360"/>
                  <w:jc w:val="left"/>
                </w:pPr>
              </w:pPrChange>
            </w:pPr>
          </w:p>
          <w:p w14:paraId="14709EAB" w14:textId="77777777" w:rsidR="00686538" w:rsidRDefault="000C7717" w:rsidP="000C7717">
            <w:pPr>
              <w:pStyle w:val="ad"/>
              <w:widowControl/>
              <w:numPr>
                <w:ilvl w:val="0"/>
                <w:numId w:val="2"/>
              </w:numPr>
              <w:ind w:firstLineChars="0"/>
              <w:jc w:val="left"/>
              <w:rPr>
                <w:ins w:id="105" w:author="陈 晓玲" w:date="2021-02-07T00:10:00Z"/>
              </w:rPr>
            </w:pPr>
            <w:ins w:id="106" w:author="陈 晓玲" w:date="2021-02-06T11:46:00Z">
              <w:r>
                <w:rPr>
                  <w:rFonts w:hint="eastAsia"/>
                </w:rPr>
                <w:t>我的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由背景和</w:t>
              </w:r>
            </w:ins>
            <w:ins w:id="107" w:author="陈 晓玲" w:date="2021-02-06T11:47:00Z">
              <w:r w:rsidR="00192714">
                <w:rPr>
                  <w:rFonts w:hint="eastAsia"/>
                </w:rPr>
                <w:t>个人资料</w:t>
              </w:r>
              <w:r w:rsidR="00536142">
                <w:rPr>
                  <w:rFonts w:hint="eastAsia"/>
                </w:rPr>
                <w:t>,</w:t>
              </w:r>
              <w:r w:rsidR="00536142">
                <w:rPr>
                  <w:rFonts w:hint="eastAsia"/>
                </w:rPr>
                <w:t>我的订单</w:t>
              </w:r>
              <w:r w:rsidR="00536142">
                <w:rPr>
                  <w:rFonts w:hint="eastAsia"/>
                </w:rPr>
                <w:t>,</w:t>
              </w:r>
              <w:r w:rsidR="00536142">
                <w:rPr>
                  <w:rFonts w:hint="eastAsia"/>
                </w:rPr>
                <w:t>我的收藏</w:t>
              </w:r>
              <w:r w:rsidR="00536142">
                <w:rPr>
                  <w:rFonts w:hint="eastAsia"/>
                </w:rPr>
                <w:t>,</w:t>
              </w:r>
              <w:r w:rsidR="00536142">
                <w:rPr>
                  <w:rFonts w:hint="eastAsia"/>
                </w:rPr>
                <w:t>收货地址</w:t>
              </w:r>
              <w:r w:rsidR="00536142">
                <w:rPr>
                  <w:rFonts w:hint="eastAsia"/>
                </w:rPr>
                <w:t>,</w:t>
              </w:r>
              <w:r w:rsidR="00536142">
                <w:rPr>
                  <w:rFonts w:hint="eastAsia"/>
                </w:rPr>
                <w:t>安全中心</w:t>
              </w:r>
              <w:r w:rsidR="00E179EA">
                <w:rPr>
                  <w:rFonts w:hint="eastAsia"/>
                </w:rPr>
                <w:t>组成</w:t>
              </w:r>
            </w:ins>
          </w:p>
          <w:p w14:paraId="29C344A6" w14:textId="77777777" w:rsidR="00686538" w:rsidRDefault="00686538" w:rsidP="00686538">
            <w:pPr>
              <w:pStyle w:val="ad"/>
              <w:widowControl/>
              <w:ind w:left="360" w:firstLineChars="0" w:firstLine="0"/>
              <w:jc w:val="left"/>
              <w:rPr>
                <w:ins w:id="108" w:author="陈 晓玲" w:date="2021-02-07T00:13:00Z"/>
              </w:rPr>
            </w:pPr>
            <w:ins w:id="109" w:author="陈 晓玲" w:date="2021-02-07T00:11:00Z">
              <w:r>
                <w:rPr>
                  <w:rFonts w:hint="eastAsia"/>
                </w:rPr>
                <w:t>个人资料</w:t>
              </w:r>
              <w:r>
                <w:t>:</w:t>
              </w:r>
            </w:ins>
            <w:ins w:id="110" w:author="陈 晓玲" w:date="2021-02-07T00:12:00Z">
              <w:r>
                <w:rPr>
                  <w:rFonts w:hint="eastAsia"/>
                </w:rPr>
                <w:t>可以修改头像和简介</w:t>
              </w:r>
            </w:ins>
          </w:p>
          <w:p w14:paraId="2E48C049" w14:textId="1F0F8019" w:rsidR="00686538" w:rsidRDefault="00686538" w:rsidP="00686538">
            <w:pPr>
              <w:pStyle w:val="ad"/>
              <w:widowControl/>
              <w:ind w:left="360" w:firstLineChars="0" w:firstLine="0"/>
              <w:jc w:val="left"/>
              <w:rPr>
                <w:ins w:id="111" w:author="陈 晓玲" w:date="2021-02-07T00:14:00Z"/>
              </w:rPr>
            </w:pPr>
            <w:ins w:id="112" w:author="陈 晓玲" w:date="2021-02-07T00:13:00Z">
              <w:r>
                <w:rPr>
                  <w:rFonts w:hint="eastAsia"/>
                </w:rPr>
                <w:t>我的收藏</w:t>
              </w:r>
              <w:r>
                <w:rPr>
                  <w:rFonts w:hint="eastAsia"/>
                </w:rPr>
                <w:t>:</w:t>
              </w:r>
            </w:ins>
            <w:ins w:id="113" w:author="陈 晓玲" w:date="2021-02-07T23:33:00Z">
              <w:r w:rsidR="008D50DD">
                <w:rPr>
                  <w:rFonts w:hint="eastAsia"/>
                </w:rPr>
                <w:t>是商品详情收藏的商品</w:t>
              </w:r>
              <w:r w:rsidR="008D50DD">
                <w:rPr>
                  <w:rFonts w:hint="eastAsia"/>
                </w:rPr>
                <w:t>,</w:t>
              </w:r>
            </w:ins>
            <w:ins w:id="114" w:author="陈 晓玲" w:date="2021-02-07T00:13:00Z">
              <w:r>
                <w:rPr>
                  <w:rFonts w:hint="eastAsia"/>
                </w:rPr>
                <w:t>可以查看购物车收藏的商品</w:t>
              </w:r>
            </w:ins>
            <w:ins w:id="115" w:author="陈 晓玲" w:date="2021-02-07T00:14:00Z">
              <w:r>
                <w:rPr>
                  <w:rFonts w:hint="eastAsia"/>
                </w:rPr>
                <w:t>也可以删除收藏商品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同时点击商品可以跳转到详情页面</w:t>
              </w:r>
            </w:ins>
          </w:p>
          <w:p w14:paraId="5D72DF02" w14:textId="416413BE" w:rsidR="00686538" w:rsidRDefault="00686538" w:rsidP="00686538">
            <w:pPr>
              <w:pStyle w:val="ad"/>
              <w:widowControl/>
              <w:ind w:left="360" w:firstLineChars="0" w:firstLine="0"/>
              <w:jc w:val="left"/>
              <w:rPr>
                <w:ins w:id="116" w:author="陈 晓玲" w:date="2021-02-07T00:16:00Z"/>
              </w:rPr>
            </w:pPr>
            <w:ins w:id="117" w:author="陈 晓玲" w:date="2021-02-07T00:16:00Z">
              <w:r>
                <w:rPr>
                  <w:rFonts w:hint="eastAsia"/>
                </w:rPr>
                <w:t>收货地址</w:t>
              </w:r>
            </w:ins>
            <w:ins w:id="118" w:author="陈 晓玲" w:date="2021-02-07T00:15:00Z">
              <w:r>
                <w:rPr>
                  <w:rFonts w:hint="eastAsia"/>
                </w:rPr>
                <w:t>:</w:t>
              </w:r>
            </w:ins>
            <w:ins w:id="119" w:author="陈 晓玲" w:date="2021-02-07T00:16:00Z">
              <w:r>
                <w:rPr>
                  <w:rFonts w:hint="eastAsia"/>
                </w:rPr>
                <w:t>地址列表和新增地址组成</w:t>
              </w:r>
            </w:ins>
          </w:p>
          <w:p w14:paraId="375638AA" w14:textId="5476697A" w:rsidR="00686538" w:rsidRDefault="00686538">
            <w:pPr>
              <w:widowControl/>
              <w:jc w:val="left"/>
              <w:rPr>
                <w:ins w:id="120" w:author="陈 晓玲" w:date="2021-02-07T00:13:00Z"/>
              </w:rPr>
              <w:pPrChange w:id="121" w:author="陈 晓玲" w:date="2021-02-07T00:16:00Z">
                <w:pPr>
                  <w:pStyle w:val="ad"/>
                  <w:widowControl/>
                  <w:ind w:left="360" w:firstLineChars="0" w:firstLine="0"/>
                  <w:jc w:val="left"/>
                </w:pPr>
              </w:pPrChange>
            </w:pPr>
            <w:ins w:id="122" w:author="陈 晓玲" w:date="2021-02-07T00:16:00Z">
              <w:r>
                <w:rPr>
                  <w:rFonts w:hint="eastAsia"/>
                </w:rPr>
                <w:t xml:space="preserve"> </w:t>
              </w:r>
              <w:r>
                <w:t xml:space="preserve">  </w:t>
              </w:r>
              <w:r>
                <w:rPr>
                  <w:rFonts w:hint="eastAsia"/>
                </w:rPr>
                <w:t>安全中心</w:t>
              </w:r>
            </w:ins>
            <w:ins w:id="123" w:author="陈 晓玲" w:date="2021-02-07T00:17:00Z"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修改密码和注销账号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退出登录</w:t>
              </w:r>
            </w:ins>
          </w:p>
          <w:p w14:paraId="6AAC469F" w14:textId="570D24C7" w:rsidR="000C7717" w:rsidRDefault="00686538">
            <w:pPr>
              <w:pStyle w:val="ad"/>
              <w:widowControl/>
              <w:ind w:left="360" w:firstLineChars="0" w:firstLine="0"/>
              <w:jc w:val="left"/>
              <w:pPrChange w:id="124" w:author="陈 晓玲" w:date="2021-02-07T00:10:00Z">
                <w:pPr>
                  <w:widowControl/>
                  <w:jc w:val="left"/>
                </w:pPr>
              </w:pPrChange>
            </w:pPr>
            <w:ins w:id="125" w:author="陈 晓玲" w:date="2021-02-07T00:09:00Z">
              <w:r>
                <w:rPr>
                  <w:rFonts w:hint="eastAsia"/>
                </w:rPr>
                <w:t xml:space="preserve"> </w:t>
              </w:r>
              <w:r>
                <w:t xml:space="preserve">  </w:t>
              </w:r>
            </w:ins>
          </w:p>
          <w:p w14:paraId="4D4AE9E4" w14:textId="77777777" w:rsidR="00C159EA" w:rsidDel="00686538" w:rsidRDefault="00C159EA">
            <w:pPr>
              <w:widowControl/>
              <w:jc w:val="left"/>
              <w:rPr>
                <w:del w:id="126" w:author="陈 晓玲" w:date="2021-02-07T00:18:00Z"/>
              </w:rPr>
            </w:pPr>
          </w:p>
          <w:p w14:paraId="4DFBB86D" w14:textId="77777777" w:rsidR="00C159EA" w:rsidDel="00686538" w:rsidRDefault="00C159EA">
            <w:pPr>
              <w:widowControl/>
              <w:jc w:val="left"/>
              <w:rPr>
                <w:del w:id="127" w:author="陈 晓玲" w:date="2021-02-07T00:18:00Z"/>
              </w:rPr>
            </w:pPr>
          </w:p>
          <w:p w14:paraId="4CDF1D51" w14:textId="77777777" w:rsidR="00C159EA" w:rsidRDefault="00C159EA">
            <w:pPr>
              <w:spacing w:line="360" w:lineRule="auto"/>
            </w:pPr>
          </w:p>
        </w:tc>
      </w:tr>
      <w:tr w:rsidR="00C159EA" w14:paraId="493E2D91" w14:textId="77777777">
        <w:trPr>
          <w:cantSplit/>
          <w:trHeight w:val="1134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 w14:paraId="5E4FDBE2" w14:textId="77777777" w:rsidR="00C159EA" w:rsidRDefault="00CB1B35"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设计方案</w:t>
            </w:r>
          </w:p>
        </w:tc>
        <w:tc>
          <w:tcPr>
            <w:tcW w:w="7733" w:type="dxa"/>
            <w:gridSpan w:val="9"/>
            <w:shd w:val="clear" w:color="auto" w:fill="auto"/>
            <w:vAlign w:val="center"/>
          </w:tcPr>
          <w:p w14:paraId="38B35BFF" w14:textId="7D757244" w:rsidR="00C159EA" w:rsidRDefault="008C1320">
            <w:pPr>
              <w:pStyle w:val="ad"/>
              <w:widowControl/>
              <w:numPr>
                <w:ilvl w:val="0"/>
                <w:numId w:val="3"/>
              </w:numPr>
              <w:ind w:firstLineChars="0"/>
              <w:jc w:val="left"/>
              <w:rPr>
                <w:ins w:id="128" w:author="陈 晓玲" w:date="2021-02-07T16:43:00Z"/>
              </w:rPr>
              <w:pPrChange w:id="129" w:author="陈 晓玲" w:date="2021-02-07T16:43:00Z">
                <w:pPr>
                  <w:widowControl/>
                  <w:jc w:val="left"/>
                </w:pPr>
              </w:pPrChange>
            </w:pPr>
            <w:ins w:id="130" w:author="陈 晓玲" w:date="2021-02-07T16:42:00Z">
              <w:r>
                <w:rPr>
                  <w:rFonts w:hint="eastAsia"/>
                </w:rPr>
                <w:t>技术</w:t>
              </w:r>
            </w:ins>
            <w:ins w:id="131" w:author="陈 晓玲" w:date="2021-02-07T16:43:00Z">
              <w:r>
                <w:rPr>
                  <w:rFonts w:hint="eastAsia"/>
                </w:rPr>
                <w:t>选型</w:t>
              </w:r>
            </w:ins>
          </w:p>
          <w:p w14:paraId="576416A6" w14:textId="4BDC9179" w:rsidR="008C1320" w:rsidRDefault="008C1320" w:rsidP="008C1320">
            <w:pPr>
              <w:widowControl/>
              <w:ind w:left="360"/>
              <w:jc w:val="left"/>
              <w:rPr>
                <w:ins w:id="132" w:author="陈 晓玲" w:date="2021-02-07T16:43:00Z"/>
              </w:rPr>
            </w:pPr>
            <w:ins w:id="133" w:author="陈 晓玲" w:date="2021-02-07T16:43:00Z">
              <w:r>
                <w:t>V</w:t>
              </w:r>
              <w:r>
                <w:rPr>
                  <w:rFonts w:hint="eastAsia"/>
                </w:rPr>
                <w:t>ue</w:t>
              </w:r>
              <w:r>
                <w:rPr>
                  <w:rFonts w:hint="eastAsia"/>
                </w:rPr>
                <w:t>数据驱动</w:t>
              </w:r>
              <w:proofErr w:type="spellStart"/>
              <w:r>
                <w:rPr>
                  <w:rFonts w:hint="eastAsia"/>
                </w:rPr>
                <w:t>dom</w:t>
              </w:r>
              <w:proofErr w:type="spellEnd"/>
              <w:r>
                <w:rPr>
                  <w:rFonts w:hint="eastAsia"/>
                </w:rPr>
                <w:t>渲染</w:t>
              </w:r>
            </w:ins>
          </w:p>
          <w:p w14:paraId="67C5AD5D" w14:textId="2F75A5E9" w:rsidR="008C1320" w:rsidRDefault="008C1320" w:rsidP="008C1320">
            <w:pPr>
              <w:widowControl/>
              <w:ind w:left="360"/>
              <w:jc w:val="left"/>
              <w:rPr>
                <w:ins w:id="134" w:author="陈 晓玲" w:date="2021-02-07T16:44:00Z"/>
              </w:rPr>
            </w:pPr>
            <w:ins w:id="135" w:author="陈 晓玲" w:date="2021-02-07T16:43:00Z">
              <w:r>
                <w:t>V</w:t>
              </w:r>
              <w:r>
                <w:rPr>
                  <w:rFonts w:hint="eastAsia"/>
                </w:rPr>
                <w:t>ue-router</w:t>
              </w:r>
              <w:r>
                <w:t xml:space="preserve"> </w:t>
              </w:r>
              <w:r>
                <w:rPr>
                  <w:rFonts w:hint="eastAsia"/>
                </w:rPr>
                <w:t>切换</w:t>
              </w:r>
            </w:ins>
            <w:ins w:id="136" w:author="陈 晓玲" w:date="2021-02-07T16:44:00Z">
              <w:r>
                <w:rPr>
                  <w:rFonts w:hint="eastAsia"/>
                </w:rPr>
                <w:t>组件页面</w:t>
              </w:r>
            </w:ins>
          </w:p>
          <w:p w14:paraId="4F6A9BEF" w14:textId="030BA4FF" w:rsidR="008C1320" w:rsidRDefault="008C1320" w:rsidP="008C1320">
            <w:pPr>
              <w:widowControl/>
              <w:ind w:left="360"/>
              <w:jc w:val="left"/>
              <w:rPr>
                <w:ins w:id="137" w:author="陈 晓玲" w:date="2021-02-07T17:00:00Z"/>
              </w:rPr>
            </w:pPr>
            <w:proofErr w:type="spellStart"/>
            <w:ins w:id="138" w:author="陈 晓玲" w:date="2021-02-07T16:44:00Z">
              <w:r>
                <w:t>V</w:t>
              </w:r>
              <w:r>
                <w:rPr>
                  <w:rFonts w:hint="eastAsia"/>
                </w:rPr>
                <w:t>uex</w:t>
              </w:r>
              <w:proofErr w:type="spellEnd"/>
              <w:r>
                <w:rPr>
                  <w:rFonts w:hint="eastAsia"/>
                </w:rPr>
                <w:t>切换</w:t>
              </w:r>
            </w:ins>
            <w:ins w:id="139" w:author="陈 晓玲" w:date="2021-02-07T16:59:00Z">
              <w:r w:rsidR="00A35C07">
                <w:rPr>
                  <w:rFonts w:hint="eastAsia"/>
                </w:rPr>
                <w:t>购物</w:t>
              </w:r>
              <w:proofErr w:type="gramStart"/>
              <w:r w:rsidR="00A35C07">
                <w:rPr>
                  <w:rFonts w:hint="eastAsia"/>
                </w:rPr>
                <w:t>袋数量</w:t>
              </w:r>
              <w:proofErr w:type="gramEnd"/>
              <w:r w:rsidR="00A35C07">
                <w:rPr>
                  <w:rFonts w:hint="eastAsia"/>
                </w:rPr>
                <w:t>和是否</w:t>
              </w:r>
            </w:ins>
            <w:ins w:id="140" w:author="陈 晓玲" w:date="2021-02-07T17:00:00Z">
              <w:r w:rsidR="00A35C07">
                <w:rPr>
                  <w:rFonts w:hint="eastAsia"/>
                </w:rPr>
                <w:t>加载购物袋数量</w:t>
              </w:r>
            </w:ins>
          </w:p>
          <w:p w14:paraId="70C57FFC" w14:textId="6711B6A7" w:rsidR="00A35C07" w:rsidRDefault="00A35C07" w:rsidP="008C1320">
            <w:pPr>
              <w:widowControl/>
              <w:ind w:left="360"/>
              <w:jc w:val="left"/>
              <w:rPr>
                <w:ins w:id="141" w:author="陈 晓玲" w:date="2021-02-07T17:00:00Z"/>
              </w:rPr>
            </w:pPr>
            <w:proofErr w:type="spellStart"/>
            <w:ins w:id="142" w:author="陈 晓玲" w:date="2021-02-07T17:00:00Z">
              <w:r>
                <w:rPr>
                  <w:rFonts w:hint="eastAsia"/>
                </w:rPr>
                <w:t>a</w:t>
              </w:r>
              <w:r>
                <w:t>xios</w:t>
              </w:r>
              <w:proofErr w:type="spellEnd"/>
              <w:r>
                <w:t xml:space="preserve"> </w:t>
              </w:r>
              <w:r>
                <w:rPr>
                  <w:rFonts w:hint="eastAsia"/>
                </w:rPr>
                <w:t>获取数据</w:t>
              </w:r>
            </w:ins>
          </w:p>
          <w:p w14:paraId="2D990135" w14:textId="436DB267" w:rsidR="00A35C07" w:rsidRDefault="00A35C07" w:rsidP="008C1320">
            <w:pPr>
              <w:widowControl/>
              <w:ind w:left="360"/>
              <w:jc w:val="left"/>
              <w:rPr>
                <w:ins w:id="143" w:author="陈 晓玲" w:date="2021-02-07T17:06:00Z"/>
              </w:rPr>
            </w:pPr>
            <w:proofErr w:type="gramStart"/>
            <w:ins w:id="144" w:author="陈 晓玲" w:date="2021-02-07T17:01:00Z">
              <w:r>
                <w:rPr>
                  <w:rFonts w:hint="eastAsia"/>
                </w:rPr>
                <w:t>懒</w:t>
              </w:r>
              <w:proofErr w:type="gramEnd"/>
              <w:r>
                <w:rPr>
                  <w:rFonts w:hint="eastAsia"/>
                </w:rPr>
                <w:t>加载数据渲染</w:t>
              </w:r>
            </w:ins>
          </w:p>
          <w:p w14:paraId="6261DF40" w14:textId="5CFCB0A8" w:rsidR="00A35C07" w:rsidRDefault="00A35C07">
            <w:pPr>
              <w:widowControl/>
              <w:ind w:left="360"/>
              <w:jc w:val="left"/>
              <w:rPr>
                <w:ins w:id="145" w:author="陈 晓玲" w:date="2021-02-08T14:40:00Z"/>
              </w:rPr>
            </w:pPr>
            <w:proofErr w:type="spellStart"/>
            <w:ins w:id="146" w:author="陈 晓玲" w:date="2021-02-07T17:06:00Z">
              <w:r>
                <w:t>V</w:t>
              </w:r>
              <w:r>
                <w:rPr>
                  <w:rFonts w:hint="eastAsia"/>
                </w:rPr>
                <w:t>ant</w:t>
              </w:r>
              <w:proofErr w:type="spellEnd"/>
              <w:r>
                <w:rPr>
                  <w:rFonts w:hint="eastAsia"/>
                </w:rPr>
                <w:t>框架页面元素</w:t>
              </w:r>
            </w:ins>
          </w:p>
          <w:p w14:paraId="6512081A" w14:textId="77777777" w:rsidR="0069291E" w:rsidRPr="00A35C07" w:rsidRDefault="0069291E">
            <w:pPr>
              <w:widowControl/>
              <w:ind w:left="360"/>
              <w:jc w:val="left"/>
              <w:pPrChange w:id="147" w:author="陈 晓玲" w:date="2021-02-07T16:43:00Z">
                <w:pPr>
                  <w:widowControl/>
                  <w:jc w:val="left"/>
                </w:pPr>
              </w:pPrChange>
            </w:pPr>
          </w:p>
          <w:p w14:paraId="53DD18E2" w14:textId="359492D3" w:rsidR="00C159EA" w:rsidRDefault="00A35C07">
            <w:pPr>
              <w:pStyle w:val="ad"/>
              <w:widowControl/>
              <w:numPr>
                <w:ilvl w:val="0"/>
                <w:numId w:val="3"/>
              </w:numPr>
              <w:ind w:firstLineChars="0"/>
              <w:jc w:val="left"/>
              <w:rPr>
                <w:ins w:id="148" w:author="陈 晓玲" w:date="2021-02-07T17:06:00Z"/>
              </w:rPr>
              <w:pPrChange w:id="149" w:author="陈 晓玲" w:date="2021-02-07T17:06:00Z">
                <w:pPr>
                  <w:widowControl/>
                  <w:jc w:val="left"/>
                </w:pPr>
              </w:pPrChange>
            </w:pPr>
            <w:ins w:id="150" w:author="陈 晓玲" w:date="2021-02-07T17:06:00Z">
              <w:r>
                <w:rPr>
                  <w:rFonts w:hint="eastAsia"/>
                </w:rPr>
                <w:t>数据接口</w:t>
              </w:r>
            </w:ins>
          </w:p>
          <w:p w14:paraId="6B46813B" w14:textId="77777777" w:rsidR="00A35C07" w:rsidRPr="00A35C07" w:rsidRDefault="00A35C07" w:rsidP="00A35C07">
            <w:pPr>
              <w:widowControl/>
              <w:jc w:val="left"/>
              <w:rPr>
                <w:ins w:id="151" w:author="陈 晓玲" w:date="2021-02-07T17:07:00Z"/>
              </w:rPr>
            </w:pPr>
            <w:ins w:id="152" w:author="陈 晓玲" w:date="2021-02-07T17:06:00Z">
              <w:r>
                <w:rPr>
                  <w:rFonts w:hint="eastAsia"/>
                </w:rPr>
                <w:t xml:space="preserve"> </w:t>
              </w:r>
              <w:r>
                <w:t xml:space="preserve">  </w:t>
              </w:r>
            </w:ins>
            <w:ins w:id="153" w:author="陈 晓玲" w:date="2021-02-07T17:07:00Z">
              <w:r w:rsidRPr="00A35C07">
                <w:t>http://www.kangliuyong.com:10002/register</w:t>
              </w:r>
            </w:ins>
          </w:p>
          <w:p w14:paraId="404A61CB" w14:textId="77777777" w:rsidR="00A35C07" w:rsidRPr="00A35C07" w:rsidRDefault="00A35C07" w:rsidP="00A35C07">
            <w:pPr>
              <w:widowControl/>
              <w:jc w:val="left"/>
              <w:rPr>
                <w:ins w:id="154" w:author="陈 晓玲" w:date="2021-02-07T17:08:00Z"/>
              </w:rPr>
            </w:pPr>
            <w:ins w:id="155" w:author="陈 晓玲" w:date="2021-02-07T17:07:00Z">
              <w:r>
                <w:rPr>
                  <w:rFonts w:hint="eastAsia"/>
                </w:rPr>
                <w:t xml:space="preserve"> </w:t>
              </w:r>
              <w:r>
                <w:t xml:space="preserve">  </w:t>
              </w:r>
            </w:ins>
            <w:ins w:id="156" w:author="陈 晓玲" w:date="2021-02-07T17:08:00Z">
              <w:r w:rsidRPr="00A35C07">
                <w:t>http://www.kangliuyong.com:10002/login</w:t>
              </w:r>
            </w:ins>
          </w:p>
          <w:p w14:paraId="121D4B65" w14:textId="77777777" w:rsidR="00A35C07" w:rsidRPr="00A35C07" w:rsidRDefault="00A35C07" w:rsidP="00A35C07">
            <w:pPr>
              <w:widowControl/>
              <w:jc w:val="left"/>
              <w:rPr>
                <w:ins w:id="157" w:author="陈 晓玲" w:date="2021-02-07T17:09:00Z"/>
              </w:rPr>
            </w:pPr>
            <w:ins w:id="158" w:author="陈 晓玲" w:date="2021-02-07T17:09:00Z">
              <w:r>
                <w:t xml:space="preserve">   </w:t>
              </w:r>
              <w:r w:rsidRPr="00A35C07">
                <w:t>http://www.kangliuyong.com:10002/search</w:t>
              </w:r>
            </w:ins>
          </w:p>
          <w:p w14:paraId="7DCEFBD1" w14:textId="77777777" w:rsidR="001D2811" w:rsidRPr="001D2811" w:rsidRDefault="001D2811" w:rsidP="001D2811">
            <w:pPr>
              <w:widowControl/>
              <w:jc w:val="left"/>
              <w:rPr>
                <w:ins w:id="159" w:author="陈 晓玲" w:date="2021-02-07T17:09:00Z"/>
              </w:rPr>
            </w:pPr>
            <w:ins w:id="160" w:author="陈 晓玲" w:date="2021-02-07T17:09:00Z">
              <w:r>
                <w:t xml:space="preserve">   </w:t>
              </w:r>
              <w:r w:rsidRPr="001D2811">
                <w:t>http://www.kangliuyong.com:10002/type</w:t>
              </w:r>
            </w:ins>
          </w:p>
          <w:p w14:paraId="7C0EB2C7" w14:textId="77777777" w:rsidR="001D2811" w:rsidRPr="001D2811" w:rsidRDefault="001D2811" w:rsidP="001D2811">
            <w:pPr>
              <w:widowControl/>
              <w:jc w:val="left"/>
              <w:rPr>
                <w:ins w:id="161" w:author="陈 晓玲" w:date="2021-02-07T17:09:00Z"/>
              </w:rPr>
            </w:pPr>
            <w:ins w:id="162" w:author="陈 晓玲" w:date="2021-02-07T17:09:00Z">
              <w:r>
                <w:t xml:space="preserve">   </w:t>
              </w:r>
              <w:r w:rsidRPr="001D2811">
                <w:t>http://www.kangliuyong.com:10002/productDetail</w:t>
              </w:r>
            </w:ins>
          </w:p>
          <w:p w14:paraId="5318ACA3" w14:textId="5AED76B9" w:rsidR="00A35C07" w:rsidRPr="001D2811" w:rsidRDefault="00A35C07" w:rsidP="00A35C07">
            <w:pPr>
              <w:widowControl/>
              <w:jc w:val="left"/>
              <w:rPr>
                <w:ins w:id="163" w:author="陈 晓玲" w:date="2021-02-07T17:07:00Z"/>
              </w:rPr>
            </w:pPr>
          </w:p>
          <w:p w14:paraId="5EA5F685" w14:textId="74A3C12E" w:rsidR="00A35C07" w:rsidRPr="00A35C07" w:rsidDel="00F45268" w:rsidRDefault="00A35C07">
            <w:pPr>
              <w:widowControl/>
              <w:jc w:val="left"/>
              <w:rPr>
                <w:del w:id="164" w:author="陈 晓玲" w:date="2021-02-07T17:10:00Z"/>
              </w:rPr>
            </w:pPr>
          </w:p>
          <w:p w14:paraId="6410685F" w14:textId="77777777" w:rsidR="00C159EA" w:rsidDel="00F45268" w:rsidRDefault="00C159EA">
            <w:pPr>
              <w:widowControl/>
              <w:jc w:val="left"/>
              <w:rPr>
                <w:del w:id="165" w:author="陈 晓玲" w:date="2021-02-07T17:10:00Z"/>
              </w:rPr>
            </w:pPr>
          </w:p>
          <w:p w14:paraId="6480EF48" w14:textId="77777777" w:rsidR="00C159EA" w:rsidDel="00F45268" w:rsidRDefault="00C159EA">
            <w:pPr>
              <w:widowControl/>
              <w:jc w:val="left"/>
              <w:rPr>
                <w:del w:id="166" w:author="陈 晓玲" w:date="2021-02-07T17:10:00Z"/>
              </w:rPr>
            </w:pPr>
          </w:p>
          <w:p w14:paraId="41689724" w14:textId="77777777" w:rsidR="00C159EA" w:rsidDel="00F45268" w:rsidRDefault="00C159EA">
            <w:pPr>
              <w:widowControl/>
              <w:jc w:val="left"/>
              <w:rPr>
                <w:del w:id="167" w:author="陈 晓玲" w:date="2021-02-07T17:10:00Z"/>
              </w:rPr>
            </w:pPr>
          </w:p>
          <w:p w14:paraId="647B0ED3" w14:textId="77777777" w:rsidR="00C159EA" w:rsidDel="00F45268" w:rsidRDefault="00C159EA">
            <w:pPr>
              <w:widowControl/>
              <w:jc w:val="left"/>
              <w:rPr>
                <w:del w:id="168" w:author="陈 晓玲" w:date="2021-02-07T17:10:00Z"/>
              </w:rPr>
            </w:pPr>
          </w:p>
          <w:p w14:paraId="5FF4B12E" w14:textId="77777777" w:rsidR="00C159EA" w:rsidRDefault="00C159EA">
            <w:pPr>
              <w:spacing w:line="360" w:lineRule="auto"/>
            </w:pPr>
          </w:p>
        </w:tc>
      </w:tr>
      <w:tr w:rsidR="00C159EA" w14:paraId="50A94D85" w14:textId="77777777">
        <w:trPr>
          <w:cantSplit/>
          <w:trHeight w:val="4951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 w14:paraId="7166F72E" w14:textId="77777777" w:rsidR="00C159EA" w:rsidRDefault="00C159EA"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</w:p>
          <w:p w14:paraId="162581F2" w14:textId="77777777" w:rsidR="00C159EA" w:rsidRDefault="00CB1B35"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系统框架</w:t>
            </w:r>
          </w:p>
          <w:p w14:paraId="37F6D97C" w14:textId="2105528B" w:rsidR="00C159EA" w:rsidRDefault="00F45268"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ins w:id="169" w:author="陈 晓玲" w:date="2021-02-07T17:10:00Z">
              <w:r>
                <w:rPr>
                  <w:rFonts w:hint="eastAsia"/>
                  <w:b/>
                  <w:sz w:val="24"/>
                </w:rPr>
                <w:t xml:space="preserve"> </w:t>
              </w:r>
            </w:ins>
          </w:p>
        </w:tc>
        <w:tc>
          <w:tcPr>
            <w:tcW w:w="7733" w:type="dxa"/>
            <w:gridSpan w:val="9"/>
            <w:shd w:val="clear" w:color="auto" w:fill="auto"/>
            <w:vAlign w:val="center"/>
          </w:tcPr>
          <w:p w14:paraId="14024935" w14:textId="079DADC4" w:rsidR="00C159EA" w:rsidRDefault="00F45268">
            <w:pPr>
              <w:widowControl/>
              <w:ind w:firstLineChars="1100" w:firstLine="2310"/>
              <w:jc w:val="left"/>
              <w:rPr>
                <w:ins w:id="170" w:author="陈 晓玲" w:date="2021-02-07T17:11:00Z"/>
              </w:rPr>
              <w:pPrChange w:id="171" w:author="陈 晓玲" w:date="2021-02-07T17:11:00Z">
                <w:pPr>
                  <w:widowControl/>
                  <w:ind w:firstLineChars="200" w:firstLine="420"/>
                  <w:jc w:val="left"/>
                </w:pPr>
              </w:pPrChange>
            </w:pPr>
            <w:ins w:id="172" w:author="陈 晓玲" w:date="2021-02-07T17:10:00Z">
              <w:r>
                <w:t>C</w:t>
              </w:r>
              <w:r>
                <w:rPr>
                  <w:rFonts w:hint="eastAsia"/>
                </w:rPr>
                <w:t>offee</w:t>
              </w:r>
            </w:ins>
          </w:p>
          <w:p w14:paraId="471FE370" w14:textId="77777777" w:rsidR="00F45268" w:rsidRDefault="00F45268" w:rsidP="00F45268">
            <w:pPr>
              <w:widowControl/>
              <w:ind w:firstLineChars="200" w:firstLine="420"/>
              <w:jc w:val="left"/>
              <w:rPr>
                <w:ins w:id="173" w:author="陈 晓玲" w:date="2021-02-07T17:11:00Z"/>
              </w:rPr>
            </w:pPr>
          </w:p>
          <w:p w14:paraId="7CEA438B" w14:textId="4EB3C066" w:rsidR="00F45268" w:rsidRDefault="00F45268" w:rsidP="00F45268">
            <w:pPr>
              <w:widowControl/>
              <w:jc w:val="left"/>
              <w:rPr>
                <w:ins w:id="174" w:author="陈 晓玲" w:date="2021-02-07T17:11:00Z"/>
              </w:rPr>
            </w:pPr>
            <w:ins w:id="175" w:author="陈 晓玲" w:date="2021-02-07T17:11:00Z">
              <w:r>
                <w:rPr>
                  <w:rFonts w:hint="eastAsia"/>
                </w:rPr>
                <w:t>注册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手机号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名字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密码</w:t>
              </w:r>
            </w:ins>
          </w:p>
          <w:p w14:paraId="60E8E67D" w14:textId="7D6218CB" w:rsidR="00F45268" w:rsidRDefault="00F45268" w:rsidP="00F45268">
            <w:pPr>
              <w:widowControl/>
              <w:jc w:val="left"/>
              <w:rPr>
                <w:ins w:id="176" w:author="陈 晓玲" w:date="2021-02-07T17:12:00Z"/>
              </w:rPr>
            </w:pPr>
            <w:ins w:id="177" w:author="陈 晓玲" w:date="2021-02-07T17:12:00Z">
              <w:r>
                <w:rPr>
                  <w:rFonts w:hint="eastAsia"/>
                </w:rPr>
                <w:t>登录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手机号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密码</w:t>
              </w:r>
            </w:ins>
          </w:p>
          <w:p w14:paraId="375E1291" w14:textId="4A78831C" w:rsidR="00F45268" w:rsidRDefault="00F45268">
            <w:pPr>
              <w:widowControl/>
              <w:jc w:val="left"/>
            </w:pPr>
            <w:ins w:id="178" w:author="陈 晓玲" w:date="2021-02-07T17:12:00Z">
              <w:r>
                <w:rPr>
                  <w:rFonts w:hint="eastAsia"/>
                </w:rPr>
                <w:t>忘记密码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邮箱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验证码</w:t>
              </w:r>
              <w:r>
                <w:rPr>
                  <w:rFonts w:hint="eastAsia"/>
                </w:rPr>
                <w:t>,</w:t>
              </w:r>
            </w:ins>
            <w:ins w:id="179" w:author="陈 晓玲" w:date="2021-02-07T17:13:00Z">
              <w:r>
                <w:t xml:space="preserve">  </w:t>
              </w:r>
              <w:r>
                <w:rPr>
                  <w:rFonts w:hint="eastAsia"/>
                </w:rPr>
                <w:t>手机号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密码</w:t>
              </w:r>
            </w:ins>
          </w:p>
          <w:p w14:paraId="36BF43F5" w14:textId="0C4AA569" w:rsidR="00C159EA" w:rsidRDefault="00C159EA">
            <w:pPr>
              <w:widowControl/>
              <w:jc w:val="left"/>
              <w:rPr>
                <w:ins w:id="180" w:author="陈 晓玲" w:date="2021-02-07T17:13:00Z"/>
              </w:rPr>
            </w:pPr>
          </w:p>
          <w:p w14:paraId="26B877A0" w14:textId="52C99061" w:rsidR="00F45268" w:rsidRDefault="00F45268">
            <w:pPr>
              <w:widowControl/>
              <w:jc w:val="left"/>
              <w:rPr>
                <w:ins w:id="181" w:author="陈 晓玲" w:date="2021-02-07T17:15:00Z"/>
              </w:rPr>
            </w:pPr>
            <w:ins w:id="182" w:author="陈 晓玲" w:date="2021-02-07T17:13:00Z">
              <w:r>
                <w:rPr>
                  <w:rFonts w:hint="eastAsia"/>
                </w:rPr>
                <w:t>主页</w:t>
              </w:r>
              <w:r>
                <w:rPr>
                  <w:rFonts w:hint="eastAsia"/>
                </w:rPr>
                <w:t>:</w:t>
              </w:r>
            </w:ins>
            <w:ins w:id="183" w:author="陈 晓玲" w:date="2021-02-07T17:14:00Z">
              <w:r>
                <w:rPr>
                  <w:rFonts w:hint="eastAsia"/>
                </w:rPr>
                <w:t>时间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注册的名字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搜索</w:t>
              </w:r>
              <w:r>
                <w:rPr>
                  <w:rFonts w:hint="eastAsia"/>
                </w:rPr>
                <w:t>,</w:t>
              </w:r>
              <w:proofErr w:type="gramStart"/>
              <w:r>
                <w:rPr>
                  <w:rFonts w:hint="eastAsia"/>
                </w:rPr>
                <w:t>轮播图</w:t>
              </w:r>
              <w:proofErr w:type="gramEnd"/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热卖推荐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点击</w:t>
              </w:r>
            </w:ins>
            <w:ins w:id="184" w:author="陈 晓玲" w:date="2021-02-07T17:15:00Z">
              <w:r>
                <w:rPr>
                  <w:rFonts w:hint="eastAsia"/>
                </w:rPr>
                <w:t>商品到商品详情</w:t>
              </w:r>
            </w:ins>
            <w:ins w:id="185" w:author="陈 晓玲" w:date="2021-02-07T17:14:00Z">
              <w:r>
                <w:rPr>
                  <w:rFonts w:hint="eastAsia"/>
                </w:rPr>
                <w:t>)</w:t>
              </w:r>
            </w:ins>
          </w:p>
          <w:p w14:paraId="19B4AD63" w14:textId="49BBAD24" w:rsidR="00F45268" w:rsidRDefault="00F45268" w:rsidP="00F45268">
            <w:pPr>
              <w:widowControl/>
              <w:ind w:firstLineChars="200" w:firstLine="420"/>
              <w:jc w:val="left"/>
              <w:rPr>
                <w:ins w:id="186" w:author="陈 晓玲" w:date="2021-02-07T17:17:00Z"/>
              </w:rPr>
            </w:pPr>
            <w:ins w:id="187" w:author="陈 晓玲" w:date="2021-02-07T17:15:00Z">
              <w:r>
                <w:rPr>
                  <w:rFonts w:hint="eastAsia"/>
                </w:rPr>
                <w:t>商品详情</w:t>
              </w:r>
              <w:r>
                <w:rPr>
                  <w:rFonts w:hint="eastAsia"/>
                </w:rPr>
                <w:t>:</w:t>
              </w:r>
            </w:ins>
            <w:ins w:id="188" w:author="陈 晓玲" w:date="2021-02-07T17:16:00Z">
              <w:r>
                <w:rPr>
                  <w:rFonts w:hint="eastAsia"/>
                </w:rPr>
                <w:t>选择口味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选择数量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收藏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加入购物车和立即购买</w:t>
              </w:r>
            </w:ins>
          </w:p>
          <w:p w14:paraId="3FEE2089" w14:textId="77777777" w:rsidR="00F45268" w:rsidRDefault="00F45268">
            <w:pPr>
              <w:widowControl/>
              <w:ind w:firstLineChars="200" w:firstLine="420"/>
              <w:jc w:val="left"/>
              <w:pPrChange w:id="189" w:author="陈 晓玲" w:date="2021-02-07T17:15:00Z">
                <w:pPr>
                  <w:widowControl/>
                  <w:jc w:val="left"/>
                </w:pPr>
              </w:pPrChange>
            </w:pPr>
          </w:p>
          <w:p w14:paraId="629ECF57" w14:textId="2D62F52C" w:rsidR="00C159EA" w:rsidRDefault="00F45268">
            <w:pPr>
              <w:widowControl/>
              <w:jc w:val="left"/>
              <w:rPr>
                <w:ins w:id="190" w:author="陈 晓玲" w:date="2021-02-07T17:17:00Z"/>
              </w:rPr>
            </w:pPr>
            <w:ins w:id="191" w:author="陈 晓玲" w:date="2021-02-07T17:16:00Z">
              <w:r>
                <w:rPr>
                  <w:rFonts w:hint="eastAsia"/>
                </w:rPr>
                <w:t>菜单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搜索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商品导航</w:t>
              </w:r>
            </w:ins>
            <w:ins w:id="192" w:author="陈 晓玲" w:date="2021-02-07T17:17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有不同的商品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同时点击商品可以切换到商品详情</w:t>
              </w:r>
              <w:r>
                <w:rPr>
                  <w:rFonts w:hint="eastAsia"/>
                </w:rPr>
                <w:t>)</w:t>
              </w:r>
            </w:ins>
          </w:p>
          <w:p w14:paraId="486464D0" w14:textId="4E7C5282" w:rsidR="00F45268" w:rsidRDefault="00F45268">
            <w:pPr>
              <w:widowControl/>
              <w:jc w:val="left"/>
              <w:rPr>
                <w:ins w:id="193" w:author="陈 晓玲" w:date="2021-02-07T17:17:00Z"/>
              </w:rPr>
            </w:pPr>
          </w:p>
          <w:p w14:paraId="127621FE" w14:textId="0EE64D68" w:rsidR="00F45268" w:rsidRDefault="00F45268">
            <w:pPr>
              <w:widowControl/>
              <w:jc w:val="left"/>
              <w:rPr>
                <w:ins w:id="194" w:author="陈 晓玲" w:date="2021-02-07T17:20:00Z"/>
              </w:rPr>
            </w:pPr>
            <w:ins w:id="195" w:author="陈 晓玲" w:date="2021-02-07T17:17:00Z">
              <w:r>
                <w:rPr>
                  <w:rFonts w:hint="eastAsia"/>
                </w:rPr>
                <w:t>购物袋</w:t>
              </w:r>
              <w:r>
                <w:rPr>
                  <w:rFonts w:hint="eastAsia"/>
                </w:rPr>
                <w:t>:</w:t>
              </w:r>
            </w:ins>
            <w:ins w:id="196" w:author="陈 晓玲" w:date="2021-02-07T17:18:00Z">
              <w:r>
                <w:rPr>
                  <w:rFonts w:hint="eastAsia"/>
                </w:rPr>
                <w:t>添加购物袋的商品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有按钮可以选择需要下单的商品</w:t>
              </w:r>
              <w:r>
                <w:rPr>
                  <w:rFonts w:hint="eastAsia"/>
                </w:rPr>
                <w:t>(</w:t>
              </w:r>
            </w:ins>
            <w:proofErr w:type="gramStart"/>
            <w:ins w:id="197" w:author="陈 晓玲" w:date="2021-02-07T17:19:00Z">
              <w:r>
                <w:rPr>
                  <w:rFonts w:hint="eastAsia"/>
                </w:rPr>
                <w:t>也有全选按钮</w:t>
              </w:r>
            </w:ins>
            <w:proofErr w:type="gramEnd"/>
            <w:ins w:id="198" w:author="陈 晓玲" w:date="2021-02-07T17:18:00Z">
              <w:r>
                <w:rPr>
                  <w:rFonts w:hint="eastAsia"/>
                </w:rPr>
                <w:t>)</w:t>
              </w:r>
            </w:ins>
            <w:ins w:id="199" w:author="陈 晓玲" w:date="2021-02-07T17:19:00Z"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可以改变商品的数量</w:t>
              </w:r>
            </w:ins>
          </w:p>
          <w:p w14:paraId="3434446E" w14:textId="5D26C485" w:rsidR="00234E0A" w:rsidRPr="00234E0A" w:rsidRDefault="00234E0A">
            <w:pPr>
              <w:widowControl/>
              <w:jc w:val="left"/>
              <w:rPr>
                <w:ins w:id="200" w:author="陈 晓玲" w:date="2021-02-07T17:17:00Z"/>
              </w:rPr>
            </w:pPr>
            <w:ins w:id="201" w:author="陈 晓玲" w:date="2021-02-07T17:20:00Z">
              <w:r>
                <w:t xml:space="preserve">      </w:t>
              </w:r>
              <w:r>
                <w:rPr>
                  <w:rFonts w:hint="eastAsia"/>
                </w:rPr>
                <w:t>鼠标在商品列表中向左滑动可以删除单个</w:t>
              </w:r>
            </w:ins>
            <w:ins w:id="202" w:author="陈 晓玲" w:date="2021-02-07T17:21:00Z">
              <w:r>
                <w:rPr>
                  <w:rFonts w:hint="eastAsia"/>
                </w:rPr>
                <w:t>商品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头部的编辑可以选择多个需要删除的商品</w:t>
              </w:r>
            </w:ins>
          </w:p>
          <w:p w14:paraId="0C1982CD" w14:textId="334E0D04" w:rsidR="00F45268" w:rsidRDefault="00F45268">
            <w:pPr>
              <w:widowControl/>
              <w:jc w:val="left"/>
              <w:rPr>
                <w:ins w:id="203" w:author="陈 晓玲" w:date="2021-02-07T17:22:00Z"/>
              </w:rPr>
            </w:pPr>
          </w:p>
          <w:p w14:paraId="54561F1B" w14:textId="04D3B3B0" w:rsidR="00234E0A" w:rsidRDefault="00234E0A">
            <w:pPr>
              <w:widowControl/>
              <w:jc w:val="left"/>
            </w:pPr>
            <w:ins w:id="204" w:author="陈 晓玲" w:date="2021-02-07T17:22:00Z">
              <w:r>
                <w:rPr>
                  <w:rFonts w:hint="eastAsia"/>
                </w:rPr>
                <w:t>我的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上</w:t>
              </w:r>
              <w:proofErr w:type="gramStart"/>
              <w:r>
                <w:rPr>
                  <w:rFonts w:hint="eastAsia"/>
                </w:rPr>
                <w:t>传背景</w:t>
              </w:r>
            </w:ins>
            <w:proofErr w:type="gramEnd"/>
            <w:ins w:id="205" w:author="陈 晓玲" w:date="2021-02-07T17:24:00Z"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个人资料</w:t>
              </w:r>
              <w:r>
                <w:rPr>
                  <w:rFonts w:hint="eastAsia"/>
                </w:rPr>
                <w:t>,</w:t>
              </w:r>
            </w:ins>
            <w:ins w:id="206" w:author="陈 晓玲" w:date="2021-02-07T17:25:00Z">
              <w:r>
                <w:rPr>
                  <w:rFonts w:hint="eastAsia"/>
                </w:rPr>
                <w:t>我的订单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我的收藏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收货地址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安全中心</w:t>
              </w:r>
            </w:ins>
          </w:p>
          <w:p w14:paraId="0185256F" w14:textId="1BD65706" w:rsidR="00C159EA" w:rsidRDefault="000E7BBB">
            <w:pPr>
              <w:widowControl/>
              <w:jc w:val="left"/>
            </w:pPr>
            <w:ins w:id="207" w:author="陈 晓玲" w:date="2021-02-07T17:30:00Z">
              <w:r>
                <w:rPr>
                  <w:rFonts w:hint="eastAsia"/>
                </w:rPr>
                <w:t xml:space="preserve"> </w:t>
              </w:r>
              <w:r>
                <w:t xml:space="preserve">    </w:t>
              </w:r>
              <w:r>
                <w:rPr>
                  <w:rFonts w:hint="eastAsia"/>
                </w:rPr>
                <w:t>个人资料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上传头像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用户</w:t>
              </w:r>
              <w:r>
                <w:rPr>
                  <w:rFonts w:hint="eastAsia"/>
                </w:rPr>
                <w:t>id,</w:t>
              </w:r>
              <w:r>
                <w:rPr>
                  <w:rFonts w:hint="eastAsia"/>
                </w:rPr>
                <w:t>手机号</w:t>
              </w:r>
              <w:r>
                <w:rPr>
                  <w:rFonts w:hint="eastAsia"/>
                </w:rPr>
                <w:t>,</w:t>
              </w:r>
            </w:ins>
            <w:ins w:id="208" w:author="陈 晓玲" w:date="2021-02-07T17:31:00Z">
              <w:r>
                <w:rPr>
                  <w:rFonts w:hint="eastAsia"/>
                </w:rPr>
                <w:t>昵称</w:t>
              </w:r>
              <w:r>
                <w:rPr>
                  <w:rFonts w:hint="eastAsia"/>
                </w:rPr>
                <w:t>,</w:t>
              </w:r>
            </w:ins>
            <w:ins w:id="209" w:author="陈 晓玲" w:date="2021-02-07T23:32:00Z">
              <w:r w:rsidR="008D50DD">
                <w:rPr>
                  <w:rFonts w:hint="eastAsia"/>
                </w:rPr>
                <w:t>简介</w:t>
              </w:r>
            </w:ins>
          </w:p>
          <w:p w14:paraId="34FB8D91" w14:textId="5E221CB8" w:rsidR="008D50DD" w:rsidRDefault="000E7BBB">
            <w:pPr>
              <w:widowControl/>
              <w:jc w:val="left"/>
              <w:rPr>
                <w:ins w:id="210" w:author="陈 晓玲" w:date="2021-02-07T23:31:00Z"/>
              </w:rPr>
            </w:pPr>
            <w:ins w:id="211" w:author="陈 晓玲" w:date="2021-02-07T17:30:00Z">
              <w:r>
                <w:rPr>
                  <w:rFonts w:hint="eastAsia"/>
                </w:rPr>
                <w:t xml:space="preserve"> </w:t>
              </w:r>
            </w:ins>
            <w:ins w:id="212" w:author="陈 晓玲" w:date="2021-02-07T23:31:00Z">
              <w:r w:rsidR="008D50DD">
                <w:t xml:space="preserve">     </w:t>
              </w:r>
              <w:r w:rsidR="008D50DD">
                <w:rPr>
                  <w:rFonts w:hint="eastAsia"/>
                </w:rPr>
                <w:t>我的订单</w:t>
              </w:r>
              <w:r w:rsidR="008D50DD">
                <w:rPr>
                  <w:rFonts w:hint="eastAsia"/>
                </w:rPr>
                <w:t>:</w:t>
              </w:r>
            </w:ins>
            <w:ins w:id="213" w:author="陈 晓玲" w:date="2021-02-07T23:32:00Z">
              <w:r w:rsidR="008D50DD">
                <w:rPr>
                  <w:rFonts w:hint="eastAsia"/>
                </w:rPr>
                <w:t>全部订单</w:t>
              </w:r>
              <w:r w:rsidR="008D50DD">
                <w:rPr>
                  <w:rFonts w:hint="eastAsia"/>
                </w:rPr>
                <w:t>,</w:t>
              </w:r>
              <w:r w:rsidR="008D50DD">
                <w:rPr>
                  <w:rFonts w:hint="eastAsia"/>
                </w:rPr>
                <w:t>进行中订单</w:t>
              </w:r>
              <w:r w:rsidR="008D50DD">
                <w:rPr>
                  <w:rFonts w:hint="eastAsia"/>
                </w:rPr>
                <w:t>,</w:t>
              </w:r>
              <w:r w:rsidR="008D50DD">
                <w:rPr>
                  <w:rFonts w:hint="eastAsia"/>
                </w:rPr>
                <w:t>已完成订单</w:t>
              </w:r>
            </w:ins>
          </w:p>
          <w:p w14:paraId="309C1431" w14:textId="43C3B295" w:rsidR="008D50DD" w:rsidRDefault="008D50DD">
            <w:pPr>
              <w:widowControl/>
              <w:ind w:firstLineChars="300" w:firstLine="630"/>
              <w:jc w:val="left"/>
              <w:rPr>
                <w:ins w:id="214" w:author="陈 晓玲" w:date="2021-02-07T23:31:00Z"/>
              </w:rPr>
              <w:pPrChange w:id="215" w:author="陈 晓玲" w:date="2021-02-07T23:31:00Z">
                <w:pPr>
                  <w:widowControl/>
                  <w:jc w:val="left"/>
                </w:pPr>
              </w:pPrChange>
            </w:pPr>
            <w:ins w:id="216" w:author="陈 晓玲" w:date="2021-02-07T23:31:00Z">
              <w:r>
                <w:rPr>
                  <w:rFonts w:hint="eastAsia"/>
                </w:rPr>
                <w:t>我的收藏</w:t>
              </w:r>
              <w:r>
                <w:rPr>
                  <w:rFonts w:hint="eastAsia"/>
                </w:rPr>
                <w:t>:</w:t>
              </w:r>
            </w:ins>
            <w:ins w:id="217" w:author="陈 晓玲" w:date="2021-02-07T23:34:00Z">
              <w:r>
                <w:rPr>
                  <w:rFonts w:hint="eastAsia"/>
                </w:rPr>
                <w:t>收藏的商品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可以删除收藏商品</w:t>
              </w:r>
            </w:ins>
          </w:p>
          <w:p w14:paraId="5FF1CC77" w14:textId="77777777" w:rsidR="008D50DD" w:rsidRDefault="008D50DD" w:rsidP="008D50DD">
            <w:pPr>
              <w:widowControl/>
              <w:ind w:firstLineChars="300" w:firstLine="630"/>
              <w:jc w:val="left"/>
              <w:rPr>
                <w:ins w:id="218" w:author="陈 晓玲" w:date="2021-02-07T23:39:00Z"/>
              </w:rPr>
            </w:pPr>
            <w:ins w:id="219" w:author="陈 晓玲" w:date="2021-02-07T23:31:00Z">
              <w:r>
                <w:rPr>
                  <w:rFonts w:hint="eastAsia"/>
                </w:rPr>
                <w:t>收货地址</w:t>
              </w:r>
              <w:r>
                <w:rPr>
                  <w:rFonts w:hint="eastAsia"/>
                </w:rPr>
                <w:t>:</w:t>
              </w:r>
            </w:ins>
          </w:p>
          <w:p w14:paraId="4773B914" w14:textId="61FFF6DC" w:rsidR="008D50DD" w:rsidRPr="008D50DD" w:rsidRDefault="008D50DD">
            <w:pPr>
              <w:widowControl/>
              <w:ind w:firstLineChars="700" w:firstLine="1470"/>
              <w:jc w:val="left"/>
              <w:rPr>
                <w:ins w:id="220" w:author="陈 晓玲" w:date="2021-02-07T23:37:00Z"/>
              </w:rPr>
              <w:pPrChange w:id="221" w:author="陈 晓玲" w:date="2021-02-07T23:40:00Z">
                <w:pPr>
                  <w:widowControl/>
                  <w:ind w:firstLineChars="300" w:firstLine="630"/>
                  <w:jc w:val="left"/>
                </w:pPr>
              </w:pPrChange>
            </w:pPr>
            <w:ins w:id="222" w:author="陈 晓玲" w:date="2021-02-07T23:35:00Z">
              <w:r>
                <w:rPr>
                  <w:rFonts w:hint="eastAsia"/>
                </w:rPr>
                <w:t>地址列表</w:t>
              </w:r>
            </w:ins>
            <w:ins w:id="223" w:author="陈 晓玲" w:date="2021-02-07T23:39:00Z"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名字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名字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电话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地区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详细地址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邮政编码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设为默认地址</w:t>
              </w:r>
            </w:ins>
            <w:ins w:id="224" w:author="陈 晓玲" w:date="2021-02-07T23:40:00Z">
              <w:r>
                <w:rPr>
                  <w:rFonts w:hint="eastAsia"/>
                </w:rPr>
                <w:t>的字</w:t>
              </w:r>
            </w:ins>
            <w:ins w:id="225" w:author="陈 晓玲" w:date="2021-02-07T23:39:00Z">
              <w:r>
                <w:rPr>
                  <w:rFonts w:hint="eastAsia"/>
                </w:rPr>
                <w:t>,</w:t>
              </w:r>
            </w:ins>
            <w:ins w:id="226" w:author="陈 晓玲" w:date="2021-02-07T23:42:00Z">
              <w:r w:rsidR="00427695">
                <w:rPr>
                  <w:rFonts w:hint="eastAsia"/>
                </w:rPr>
                <w:t>编辑图标</w:t>
              </w:r>
              <w:r w:rsidR="00427695" w:rsidRPr="008D50DD">
                <w:t xml:space="preserve"> </w:t>
              </w:r>
            </w:ins>
          </w:p>
          <w:p w14:paraId="42B5EC33" w14:textId="757F40C2" w:rsidR="008D50DD" w:rsidRDefault="008D50DD">
            <w:pPr>
              <w:widowControl/>
              <w:ind w:firstLineChars="700" w:firstLine="1470"/>
              <w:jc w:val="left"/>
              <w:rPr>
                <w:ins w:id="227" w:author="陈 晓玲" w:date="2021-02-07T23:31:00Z"/>
              </w:rPr>
              <w:pPrChange w:id="228" w:author="陈 晓玲" w:date="2021-02-07T23:37:00Z">
                <w:pPr>
                  <w:widowControl/>
                  <w:jc w:val="left"/>
                </w:pPr>
              </w:pPrChange>
            </w:pPr>
            <w:ins w:id="229" w:author="陈 晓玲" w:date="2021-02-07T23:35:00Z">
              <w:r>
                <w:rPr>
                  <w:rFonts w:hint="eastAsia"/>
                </w:rPr>
                <w:t>新增地址</w:t>
              </w:r>
            </w:ins>
            <w:ins w:id="230" w:author="陈 晓玲" w:date="2021-02-07T23:37:00Z"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名字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电话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地区</w:t>
              </w:r>
              <w:r>
                <w:rPr>
                  <w:rFonts w:hint="eastAsia"/>
                </w:rPr>
                <w:t>,</w:t>
              </w:r>
            </w:ins>
            <w:ins w:id="231" w:author="陈 晓玲" w:date="2021-02-07T23:38:00Z">
              <w:r>
                <w:rPr>
                  <w:rFonts w:hint="eastAsia"/>
                </w:rPr>
                <w:t>详细地址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邮政编码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是否设为默认地址</w:t>
              </w:r>
              <w:r>
                <w:rPr>
                  <w:rFonts w:hint="eastAsia"/>
                </w:rPr>
                <w:t>,</w:t>
              </w:r>
            </w:ins>
            <w:ins w:id="232" w:author="陈 晓玲" w:date="2021-02-07T23:39:00Z">
              <w:r>
                <w:rPr>
                  <w:rFonts w:hint="eastAsia"/>
                </w:rPr>
                <w:t>保存按钮</w:t>
              </w:r>
            </w:ins>
          </w:p>
          <w:p w14:paraId="6BF9CB38" w14:textId="33AE500E" w:rsidR="00C159EA" w:rsidRDefault="008D50DD" w:rsidP="008D50DD">
            <w:pPr>
              <w:widowControl/>
              <w:ind w:firstLineChars="300" w:firstLine="630"/>
              <w:jc w:val="left"/>
              <w:rPr>
                <w:ins w:id="233" w:author="陈 晓玲" w:date="2021-02-07T23:43:00Z"/>
              </w:rPr>
            </w:pPr>
            <w:ins w:id="234" w:author="陈 晓玲" w:date="2021-02-07T23:31:00Z">
              <w:r>
                <w:rPr>
                  <w:rFonts w:hint="eastAsia"/>
                </w:rPr>
                <w:t>安全中心</w:t>
              </w:r>
            </w:ins>
            <w:ins w:id="235" w:author="陈 晓玲" w:date="2021-02-07T23:32:00Z">
              <w:r>
                <w:rPr>
                  <w:rFonts w:hint="eastAsia"/>
                </w:rPr>
                <w:t>:</w:t>
              </w:r>
            </w:ins>
          </w:p>
          <w:p w14:paraId="414205C6" w14:textId="59238A66" w:rsidR="00427695" w:rsidRDefault="00427695">
            <w:pPr>
              <w:widowControl/>
              <w:ind w:firstLineChars="300" w:firstLine="630"/>
              <w:jc w:val="left"/>
              <w:pPrChange w:id="236" w:author="陈 晓玲" w:date="2021-02-07T23:31:00Z">
                <w:pPr>
                  <w:widowControl/>
                  <w:jc w:val="left"/>
                </w:pPr>
              </w:pPrChange>
            </w:pPr>
            <w:ins w:id="237" w:author="陈 晓玲" w:date="2021-02-07T23:43:00Z">
              <w:r>
                <w:rPr>
                  <w:rFonts w:hint="eastAsia"/>
                </w:rPr>
                <w:t xml:space="preserve"> </w:t>
              </w:r>
              <w:r>
                <w:t xml:space="preserve">        </w:t>
              </w:r>
              <w:r>
                <w:rPr>
                  <w:rFonts w:hint="eastAsia"/>
                </w:rPr>
                <w:t>修改密码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旧</w:t>
              </w:r>
            </w:ins>
            <w:ins w:id="238" w:author="陈 晓玲" w:date="2021-02-07T23:44:00Z">
              <w:r>
                <w:rPr>
                  <w:rFonts w:hint="eastAsia"/>
                </w:rPr>
                <w:t>密码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新密码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提交按钮</w:t>
              </w:r>
            </w:ins>
          </w:p>
          <w:p w14:paraId="68F61083" w14:textId="1E14B80E" w:rsidR="00C159EA" w:rsidRDefault="00427695">
            <w:pPr>
              <w:widowControl/>
              <w:jc w:val="left"/>
            </w:pPr>
            <w:ins w:id="239" w:author="陈 晓玲" w:date="2021-02-07T23:45:00Z">
              <w:r>
                <w:rPr>
                  <w:rFonts w:hint="eastAsia"/>
                </w:rPr>
                <w:t xml:space="preserve"> </w:t>
              </w:r>
              <w:r>
                <w:t xml:space="preserve">              </w:t>
              </w:r>
            </w:ins>
            <w:ins w:id="240" w:author="陈 晓玲" w:date="2021-02-07T23:46:00Z">
              <w:r>
                <w:rPr>
                  <w:rFonts w:hint="eastAsia"/>
                </w:rPr>
                <w:t>注销账号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一个</w:t>
              </w:r>
            </w:ins>
            <w:ins w:id="241" w:author="陈 晓玲" w:date="2021-02-07T23:47:00Z">
              <w:r w:rsidR="0040009E">
                <w:rPr>
                  <w:rFonts w:hint="eastAsia"/>
                </w:rPr>
                <w:t>是否注销账号</w:t>
              </w:r>
            </w:ins>
            <w:ins w:id="242" w:author="陈 晓玲" w:date="2021-02-07T23:46:00Z">
              <w:r>
                <w:rPr>
                  <w:rFonts w:hint="eastAsia"/>
                </w:rPr>
                <w:t>弹出框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取消和</w:t>
              </w:r>
            </w:ins>
            <w:ins w:id="243" w:author="陈 晓玲" w:date="2021-02-07T23:47:00Z">
              <w:r w:rsidR="0040009E">
                <w:rPr>
                  <w:rFonts w:hint="eastAsia"/>
                </w:rPr>
                <w:t>确认</w:t>
              </w:r>
            </w:ins>
          </w:p>
          <w:p w14:paraId="42E46FFE" w14:textId="062697AF" w:rsidR="00C159EA" w:rsidRPr="0040009E" w:rsidRDefault="0040009E">
            <w:pPr>
              <w:widowControl/>
              <w:jc w:val="left"/>
              <w:pPrChange w:id="244" w:author="陈 晓玲" w:date="2021-02-07T23:47:00Z">
                <w:pPr>
                  <w:spacing w:line="360" w:lineRule="auto"/>
                </w:pPr>
              </w:pPrChange>
            </w:pPr>
            <w:ins w:id="245" w:author="陈 晓玲" w:date="2021-02-07T23:46:00Z">
              <w:r>
                <w:rPr>
                  <w:rFonts w:hint="eastAsia"/>
                </w:rPr>
                <w:t xml:space="preserve"> </w:t>
              </w:r>
              <w:r>
                <w:t xml:space="preserve">              </w:t>
              </w:r>
              <w:r>
                <w:rPr>
                  <w:rFonts w:hint="eastAsia"/>
                </w:rPr>
                <w:t>退出登录</w:t>
              </w:r>
              <w:r>
                <w:rPr>
                  <w:rFonts w:hint="eastAsia"/>
                </w:rPr>
                <w:t>:</w:t>
              </w:r>
            </w:ins>
            <w:ins w:id="246" w:author="陈 晓玲" w:date="2021-02-07T23:47:00Z">
              <w:r>
                <w:rPr>
                  <w:rFonts w:hint="eastAsia"/>
                </w:rPr>
                <w:t>一个确认弹出框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取消和确认</w:t>
              </w:r>
            </w:ins>
          </w:p>
        </w:tc>
      </w:tr>
      <w:tr w:rsidR="00C159EA" w14:paraId="3494B14E" w14:textId="77777777">
        <w:trPr>
          <w:cantSplit/>
          <w:trHeight w:val="1134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 w14:paraId="0A0FD6E3" w14:textId="77777777" w:rsidR="00C159EA" w:rsidRDefault="00CB1B35"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实现过程</w:t>
            </w:r>
          </w:p>
        </w:tc>
        <w:tc>
          <w:tcPr>
            <w:tcW w:w="7733" w:type="dxa"/>
            <w:gridSpan w:val="9"/>
            <w:shd w:val="clear" w:color="auto" w:fill="auto"/>
            <w:vAlign w:val="center"/>
          </w:tcPr>
          <w:p w14:paraId="1CB387B3" w14:textId="4E225942" w:rsidR="00C159EA" w:rsidRDefault="00B82C99">
            <w:pPr>
              <w:widowControl/>
              <w:jc w:val="left"/>
              <w:rPr>
                <w:ins w:id="247" w:author="陈 晓玲" w:date="2021-02-08T14:03:00Z"/>
              </w:rPr>
            </w:pPr>
            <w:ins w:id="248" w:author="陈 晓玲" w:date="2021-02-08T14:02:00Z">
              <w:r>
                <w:rPr>
                  <w:rFonts w:hint="eastAsia"/>
                </w:rPr>
                <w:t>项目工作流程</w:t>
              </w:r>
              <w:r>
                <w:rPr>
                  <w:rFonts w:hint="eastAsia"/>
                </w:rPr>
                <w:t>:</w:t>
              </w:r>
            </w:ins>
          </w:p>
          <w:p w14:paraId="3B69DFCF" w14:textId="416E392F" w:rsidR="00B82C99" w:rsidRDefault="00B82C99" w:rsidP="001B3469">
            <w:pPr>
              <w:pStyle w:val="ad"/>
              <w:widowControl/>
              <w:numPr>
                <w:ilvl w:val="0"/>
                <w:numId w:val="4"/>
              </w:numPr>
              <w:ind w:firstLineChars="0"/>
              <w:jc w:val="left"/>
              <w:rPr>
                <w:ins w:id="249" w:author="陈 晓玲" w:date="2021-02-08T14:39:00Z"/>
              </w:rPr>
            </w:pPr>
            <w:ins w:id="250" w:author="陈 晓玲" w:date="2021-02-08T14:03:00Z">
              <w:r>
                <w:rPr>
                  <w:rFonts w:hint="eastAsia"/>
                </w:rPr>
                <w:t>用户未注册也可以先浏览一下</w:t>
              </w:r>
            </w:ins>
            <w:ins w:id="251" w:author="陈 晓玲" w:date="2021-02-08T14:04:00Z">
              <w:r>
                <w:rPr>
                  <w:rFonts w:hint="eastAsia"/>
                </w:rPr>
                <w:t>APP,</w:t>
              </w:r>
              <w:r>
                <w:rPr>
                  <w:rFonts w:hint="eastAsia"/>
                </w:rPr>
                <w:t>只是不可以收藏商品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不可以把商品加入购物车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只能在主页和菜单</w:t>
              </w:r>
            </w:ins>
            <w:ins w:id="252" w:author="陈 晓玲" w:date="2021-02-08T14:05:00Z">
              <w:r>
                <w:rPr>
                  <w:rFonts w:hint="eastAsia"/>
                </w:rPr>
                <w:t>页面以及在商品详情</w:t>
              </w:r>
            </w:ins>
            <w:ins w:id="253" w:author="陈 晓玲" w:date="2021-02-08T14:39:00Z">
              <w:r w:rsidR="00CC18ED">
                <w:rPr>
                  <w:rFonts w:hint="eastAsia"/>
                </w:rPr>
                <w:t>浏览</w:t>
              </w:r>
            </w:ins>
          </w:p>
          <w:p w14:paraId="712DB92C" w14:textId="77777777" w:rsidR="00CC18ED" w:rsidRDefault="00CC18ED">
            <w:pPr>
              <w:pStyle w:val="ad"/>
              <w:widowControl/>
              <w:ind w:left="360" w:firstLineChars="0" w:firstLine="0"/>
              <w:jc w:val="left"/>
              <w:rPr>
                <w:ins w:id="254" w:author="陈 晓玲" w:date="2021-02-08T14:39:00Z"/>
              </w:rPr>
              <w:pPrChange w:id="255" w:author="陈 晓玲" w:date="2021-02-08T14:39:00Z">
                <w:pPr>
                  <w:widowControl/>
                  <w:jc w:val="left"/>
                </w:pPr>
              </w:pPrChange>
            </w:pPr>
          </w:p>
          <w:p w14:paraId="19BB7F34" w14:textId="0225D13D" w:rsidR="001B3469" w:rsidRDefault="001B3469" w:rsidP="001B3469">
            <w:pPr>
              <w:pStyle w:val="ad"/>
              <w:widowControl/>
              <w:ind w:left="360" w:firstLineChars="0" w:firstLine="0"/>
              <w:jc w:val="left"/>
              <w:rPr>
                <w:ins w:id="256" w:author="陈 晓玲" w:date="2021-02-08T14:39:00Z"/>
              </w:rPr>
            </w:pPr>
            <w:ins w:id="257" w:author="陈 晓玲" w:date="2021-02-08T14:39:00Z">
              <w:r>
                <w:rPr>
                  <w:rFonts w:hint="eastAsia"/>
                </w:rPr>
                <w:t>登录页面要用手机号和密码登录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注册需要手机号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名字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密码注册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需要注册才可以登录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还有一个忘记密码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如果忘记密码可以在这里找回密码</w:t>
              </w:r>
            </w:ins>
          </w:p>
          <w:p w14:paraId="7FD8B532" w14:textId="77777777" w:rsidR="00CC18ED" w:rsidRDefault="00CC18ED">
            <w:pPr>
              <w:pStyle w:val="ad"/>
              <w:widowControl/>
              <w:ind w:left="360" w:firstLineChars="0" w:firstLine="0"/>
              <w:jc w:val="left"/>
              <w:rPr>
                <w:ins w:id="258" w:author="陈 晓玲" w:date="2021-02-08T14:02:00Z"/>
              </w:rPr>
              <w:pPrChange w:id="259" w:author="陈 晓玲" w:date="2021-02-08T14:39:00Z">
                <w:pPr>
                  <w:widowControl/>
                  <w:jc w:val="left"/>
                </w:pPr>
              </w:pPrChange>
            </w:pPr>
          </w:p>
          <w:p w14:paraId="72151119" w14:textId="42B22A02" w:rsidR="00B82C99" w:rsidRDefault="00B82C99" w:rsidP="002118DE">
            <w:pPr>
              <w:pStyle w:val="ad"/>
              <w:widowControl/>
              <w:numPr>
                <w:ilvl w:val="0"/>
                <w:numId w:val="4"/>
              </w:numPr>
              <w:ind w:firstLineChars="0"/>
              <w:jc w:val="left"/>
              <w:rPr>
                <w:ins w:id="260" w:author="陈 晓玲" w:date="2021-02-08T16:35:00Z"/>
              </w:rPr>
              <w:pPrChange w:id="261" w:author="陈 晓玲" w:date="2021-02-08T16:35:00Z">
                <w:pPr>
                  <w:widowControl/>
                  <w:jc w:val="left"/>
                </w:pPr>
              </w:pPrChange>
            </w:pPr>
            <w:ins w:id="262" w:author="陈 晓玲" w:date="2021-02-08T14:02:00Z">
              <w:r>
                <w:rPr>
                  <w:rFonts w:hint="eastAsia"/>
                </w:rPr>
                <w:t>用户注册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登录成功账号后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来到</w:t>
              </w:r>
            </w:ins>
            <w:ins w:id="263" w:author="陈 晓玲" w:date="2021-02-08T14:03:00Z">
              <w:r>
                <w:rPr>
                  <w:rFonts w:hint="eastAsia"/>
                </w:rPr>
                <w:t>主页</w:t>
              </w:r>
            </w:ins>
            <w:ins w:id="264" w:author="陈 晓玲" w:date="2021-02-08T14:07:00Z">
              <w:r>
                <w:rPr>
                  <w:rFonts w:hint="eastAsia"/>
                </w:rPr>
                <w:t>,</w:t>
              </w:r>
            </w:ins>
            <w:ins w:id="265" w:author="陈 晓玲" w:date="2021-02-08T14:38:00Z">
              <w:r w:rsidR="005430FB">
                <w:t xml:space="preserve"> </w:t>
              </w:r>
            </w:ins>
          </w:p>
          <w:p w14:paraId="57552849" w14:textId="77777777" w:rsidR="002118DE" w:rsidRDefault="002118DE" w:rsidP="002118DE">
            <w:pPr>
              <w:pStyle w:val="ad"/>
              <w:widowControl/>
              <w:ind w:left="360" w:firstLineChars="0" w:firstLine="0"/>
              <w:jc w:val="left"/>
              <w:rPr>
                <w:ins w:id="266" w:author="陈 晓玲" w:date="2021-02-08T14:07:00Z"/>
              </w:rPr>
              <w:pPrChange w:id="267" w:author="陈 晓玲" w:date="2021-02-08T16:35:00Z">
                <w:pPr>
                  <w:widowControl/>
                  <w:jc w:val="left"/>
                </w:pPr>
              </w:pPrChange>
            </w:pPr>
          </w:p>
          <w:p w14:paraId="386154BB" w14:textId="712F3C2F" w:rsidR="00B82C99" w:rsidRDefault="00B82C99" w:rsidP="002118DE">
            <w:pPr>
              <w:pStyle w:val="ad"/>
              <w:widowControl/>
              <w:numPr>
                <w:ilvl w:val="0"/>
                <w:numId w:val="4"/>
              </w:numPr>
              <w:ind w:firstLineChars="0"/>
              <w:jc w:val="left"/>
              <w:rPr>
                <w:ins w:id="268" w:author="陈 晓玲" w:date="2021-02-08T16:35:00Z"/>
              </w:rPr>
              <w:pPrChange w:id="269" w:author="陈 晓玲" w:date="2021-02-08T16:35:00Z">
                <w:pPr>
                  <w:widowControl/>
                  <w:jc w:val="left"/>
                </w:pPr>
              </w:pPrChange>
            </w:pPr>
            <w:ins w:id="270" w:author="陈 晓玲" w:date="2021-02-08T14:07:00Z">
              <w:r>
                <w:rPr>
                  <w:rFonts w:hint="eastAsia"/>
                </w:rPr>
                <w:t>主页的头部有搜索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可以点击搜索商品</w:t>
              </w:r>
              <w:r>
                <w:rPr>
                  <w:rFonts w:hint="eastAsia"/>
                </w:rPr>
                <w:t>,</w:t>
              </w:r>
            </w:ins>
            <w:ins w:id="271" w:author="陈 晓玲" w:date="2021-02-08T14:08:00Z">
              <w:r>
                <w:rPr>
                  <w:rFonts w:hint="eastAsia"/>
                </w:rPr>
                <w:t>点击</w:t>
              </w:r>
            </w:ins>
            <w:proofErr w:type="gramStart"/>
            <w:ins w:id="272" w:author="陈 晓玲" w:date="2021-02-08T14:07:00Z">
              <w:r>
                <w:rPr>
                  <w:rFonts w:hint="eastAsia"/>
                </w:rPr>
                <w:t>轮播图</w:t>
              </w:r>
            </w:ins>
            <w:proofErr w:type="gramEnd"/>
            <w:ins w:id="273" w:author="陈 晓玲" w:date="2021-02-08T14:08:00Z">
              <w:r>
                <w:rPr>
                  <w:rFonts w:hint="eastAsia"/>
                </w:rPr>
                <w:t>可以加入详情页面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接下来的是热卖推荐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点击商品同样可以到达详情页面</w:t>
              </w:r>
            </w:ins>
            <w:ins w:id="274" w:author="陈 晓玲" w:date="2021-02-08T14:09:00Z">
              <w:r>
                <w:rPr>
                  <w:rFonts w:hint="eastAsia"/>
                </w:rPr>
                <w:t>,</w:t>
              </w:r>
              <w:r>
                <w:t xml:space="preserve">   </w:t>
              </w:r>
              <w:r>
                <w:rPr>
                  <w:rFonts w:hint="eastAsia"/>
                </w:rPr>
                <w:t>商品详情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可以选择你需要的口味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选择你要购买的数量</w:t>
              </w:r>
              <w:r>
                <w:rPr>
                  <w:rFonts w:hint="eastAsia"/>
                </w:rPr>
                <w:t>,</w:t>
              </w:r>
            </w:ins>
            <w:ins w:id="275" w:author="陈 晓玲" w:date="2021-02-08T14:10:00Z">
              <w:r>
                <w:rPr>
                  <w:rFonts w:hint="eastAsia"/>
                </w:rPr>
                <w:t>同时可以加入购物袋和收藏该商品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点击立即购买来到购物袋页面</w:t>
              </w:r>
            </w:ins>
          </w:p>
          <w:p w14:paraId="12EA8227" w14:textId="77777777" w:rsidR="002118DE" w:rsidRDefault="002118DE">
            <w:pPr>
              <w:widowControl/>
              <w:jc w:val="left"/>
              <w:rPr>
                <w:ins w:id="276" w:author="陈 晓玲" w:date="2021-02-08T14:11:00Z"/>
                <w:rFonts w:hint="eastAsia"/>
              </w:rPr>
            </w:pPr>
          </w:p>
          <w:p w14:paraId="08F4A023" w14:textId="7B799C27" w:rsidR="00B82C99" w:rsidRDefault="00B82C99" w:rsidP="002118DE">
            <w:pPr>
              <w:pStyle w:val="ad"/>
              <w:widowControl/>
              <w:numPr>
                <w:ilvl w:val="0"/>
                <w:numId w:val="4"/>
              </w:numPr>
              <w:ind w:firstLineChars="0"/>
              <w:jc w:val="left"/>
              <w:rPr>
                <w:ins w:id="277" w:author="陈 晓玲" w:date="2021-02-08T16:35:00Z"/>
              </w:rPr>
              <w:pPrChange w:id="278" w:author="陈 晓玲" w:date="2021-02-08T16:35:00Z">
                <w:pPr>
                  <w:widowControl/>
                  <w:jc w:val="left"/>
                </w:pPr>
              </w:pPrChange>
            </w:pPr>
            <w:ins w:id="279" w:author="陈 晓玲" w:date="2021-02-08T14:11:00Z">
              <w:r>
                <w:rPr>
                  <w:rFonts w:hint="eastAsia"/>
                </w:rPr>
                <w:t>购物袋页面可以提交订单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有按钮可以选择你要购买的商品</w:t>
              </w:r>
              <w:r w:rsidR="00D067EA">
                <w:rPr>
                  <w:rFonts w:hint="eastAsia"/>
                </w:rPr>
                <w:t>以及商品的数量</w:t>
              </w:r>
            </w:ins>
            <w:ins w:id="280" w:author="陈 晓玲" w:date="2021-02-08T14:12:00Z">
              <w:r w:rsidR="00D067EA">
                <w:rPr>
                  <w:rFonts w:hint="eastAsia"/>
                </w:rPr>
                <w:t>,</w:t>
              </w:r>
              <w:r w:rsidR="00D067EA">
                <w:rPr>
                  <w:rFonts w:hint="eastAsia"/>
                </w:rPr>
                <w:t>同时可以删除购物袋是商品</w:t>
              </w:r>
              <w:r w:rsidR="00D067EA">
                <w:rPr>
                  <w:rFonts w:hint="eastAsia"/>
                </w:rPr>
                <w:t>,</w:t>
              </w:r>
              <w:r w:rsidR="00D067EA">
                <w:rPr>
                  <w:rFonts w:hint="eastAsia"/>
                </w:rPr>
                <w:t>点击编辑可以删除多个商品</w:t>
              </w:r>
              <w:r w:rsidR="00D067EA">
                <w:rPr>
                  <w:rFonts w:hint="eastAsia"/>
                </w:rPr>
                <w:t>,</w:t>
              </w:r>
              <w:r w:rsidR="00D067EA">
                <w:rPr>
                  <w:rFonts w:hint="eastAsia"/>
                </w:rPr>
                <w:t>单个商品的</w:t>
              </w:r>
            </w:ins>
            <w:ins w:id="281" w:author="陈 晓玲" w:date="2021-02-08T14:13:00Z">
              <w:r w:rsidR="00D067EA">
                <w:rPr>
                  <w:rFonts w:hint="eastAsia"/>
                </w:rPr>
                <w:t>删除可以向左滑动出现删除按钮</w:t>
              </w:r>
              <w:r w:rsidR="00D067EA">
                <w:rPr>
                  <w:rFonts w:hint="eastAsia"/>
                </w:rPr>
                <w:t>,</w:t>
              </w:r>
              <w:r w:rsidR="00D067EA">
                <w:rPr>
                  <w:rFonts w:hint="eastAsia"/>
                </w:rPr>
                <w:t>可点击删除</w:t>
              </w:r>
            </w:ins>
          </w:p>
          <w:p w14:paraId="2A874929" w14:textId="77777777" w:rsidR="002118DE" w:rsidRDefault="002118DE" w:rsidP="002118DE">
            <w:pPr>
              <w:pStyle w:val="ad"/>
              <w:widowControl/>
              <w:ind w:left="360" w:firstLineChars="0" w:firstLine="0"/>
              <w:jc w:val="left"/>
              <w:rPr>
                <w:ins w:id="282" w:author="陈 晓玲" w:date="2021-02-08T14:13:00Z"/>
                <w:rFonts w:hint="eastAsia"/>
              </w:rPr>
              <w:pPrChange w:id="283" w:author="陈 晓玲" w:date="2021-02-08T16:35:00Z">
                <w:pPr>
                  <w:widowControl/>
                  <w:jc w:val="left"/>
                </w:pPr>
              </w:pPrChange>
            </w:pPr>
          </w:p>
          <w:p w14:paraId="59332CC0" w14:textId="66E0D88C" w:rsidR="00D067EA" w:rsidRDefault="00D067EA" w:rsidP="002118DE">
            <w:pPr>
              <w:pStyle w:val="ad"/>
              <w:widowControl/>
              <w:numPr>
                <w:ilvl w:val="0"/>
                <w:numId w:val="4"/>
              </w:numPr>
              <w:ind w:firstLineChars="0"/>
              <w:jc w:val="left"/>
              <w:rPr>
                <w:ins w:id="284" w:author="陈 晓玲" w:date="2021-02-08T16:35:00Z"/>
              </w:rPr>
              <w:pPrChange w:id="285" w:author="陈 晓玲" w:date="2021-02-08T16:35:00Z">
                <w:pPr>
                  <w:widowControl/>
                  <w:jc w:val="left"/>
                </w:pPr>
              </w:pPrChange>
            </w:pPr>
            <w:ins w:id="286" w:author="陈 晓玲" w:date="2021-02-08T14:13:00Z">
              <w:r>
                <w:rPr>
                  <w:rFonts w:hint="eastAsia"/>
                </w:rPr>
                <w:t>提交订单可以</w:t>
              </w:r>
            </w:ins>
            <w:ins w:id="287" w:author="陈 晓玲" w:date="2021-02-08T14:14:00Z">
              <w:r>
                <w:rPr>
                  <w:rFonts w:hint="eastAsia"/>
                </w:rPr>
                <w:t>来到结算订单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可以选择地址</w:t>
              </w:r>
              <w:r>
                <w:rPr>
                  <w:rFonts w:hint="eastAsia"/>
                </w:rPr>
                <w:t>,</w:t>
              </w:r>
            </w:ins>
            <w:ins w:id="288" w:author="陈 晓玲" w:date="2021-02-08T14:15:00Z">
              <w:r>
                <w:rPr>
                  <w:rFonts w:hint="eastAsia"/>
                </w:rPr>
                <w:t>没有地址需要新增地址</w:t>
              </w:r>
              <w:r>
                <w:rPr>
                  <w:rFonts w:hint="eastAsia"/>
                </w:rPr>
                <w:t>,</w:t>
              </w:r>
            </w:ins>
            <w:ins w:id="289" w:author="陈 晓玲" w:date="2021-02-08T14:14:00Z">
              <w:r>
                <w:rPr>
                  <w:rFonts w:hint="eastAsia"/>
                </w:rPr>
                <w:t>也可以看到你需要购买商品和价格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数量以及总</w:t>
              </w:r>
            </w:ins>
            <w:ins w:id="290" w:author="陈 晓玲" w:date="2021-02-08T14:15:00Z">
              <w:r>
                <w:rPr>
                  <w:rFonts w:hint="eastAsia"/>
                </w:rPr>
                <w:t>金额</w:t>
              </w:r>
            </w:ins>
          </w:p>
          <w:p w14:paraId="38DE7ECF" w14:textId="77777777" w:rsidR="002118DE" w:rsidRDefault="002118DE" w:rsidP="002118DE">
            <w:pPr>
              <w:widowControl/>
              <w:jc w:val="left"/>
              <w:rPr>
                <w:ins w:id="291" w:author="陈 晓玲" w:date="2021-02-08T14:16:00Z"/>
                <w:rFonts w:hint="eastAsia"/>
              </w:rPr>
              <w:pPrChange w:id="292" w:author="陈 晓玲" w:date="2021-02-08T16:35:00Z">
                <w:pPr>
                  <w:widowControl/>
                  <w:jc w:val="left"/>
                </w:pPr>
              </w:pPrChange>
            </w:pPr>
          </w:p>
          <w:p w14:paraId="39D97127" w14:textId="2735078E" w:rsidR="00D067EA" w:rsidRDefault="00D067EA" w:rsidP="002118DE">
            <w:pPr>
              <w:pStyle w:val="ad"/>
              <w:widowControl/>
              <w:numPr>
                <w:ilvl w:val="0"/>
                <w:numId w:val="4"/>
              </w:numPr>
              <w:ind w:firstLineChars="0"/>
              <w:jc w:val="left"/>
              <w:rPr>
                <w:ins w:id="293" w:author="陈 晓玲" w:date="2021-02-08T16:35:00Z"/>
              </w:rPr>
              <w:pPrChange w:id="294" w:author="陈 晓玲" w:date="2021-02-08T16:35:00Z">
                <w:pPr>
                  <w:widowControl/>
                  <w:jc w:val="left"/>
                </w:pPr>
              </w:pPrChange>
            </w:pPr>
            <w:ins w:id="295" w:author="陈 晓玲" w:date="2021-02-08T14:16:00Z">
              <w:r>
                <w:rPr>
                  <w:rFonts w:hint="eastAsia"/>
                </w:rPr>
                <w:t>点击立即结算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来到我的订单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这里一个可以看到</w:t>
              </w:r>
            </w:ins>
            <w:ins w:id="296" w:author="陈 晓玲" w:date="2021-02-08T14:20:00Z">
              <w:r>
                <w:rPr>
                  <w:rFonts w:hint="eastAsia"/>
                </w:rPr>
                <w:t>商品的名字</w:t>
              </w:r>
              <w:r>
                <w:rPr>
                  <w:rFonts w:hint="eastAsia"/>
                </w:rPr>
                <w:t>,</w:t>
              </w:r>
            </w:ins>
            <w:ins w:id="297" w:author="陈 晓玲" w:date="2021-02-08T14:21:00Z">
              <w:r>
                <w:rPr>
                  <w:rFonts w:hint="eastAsia"/>
                </w:rPr>
                <w:t>商品</w:t>
              </w:r>
            </w:ins>
            <w:ins w:id="298" w:author="陈 晓玲" w:date="2021-02-08T14:20:00Z">
              <w:r>
                <w:rPr>
                  <w:rFonts w:hint="eastAsia"/>
                </w:rPr>
                <w:t>价格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选择的口味</w:t>
              </w:r>
            </w:ins>
            <w:ins w:id="299" w:author="陈 晓玲" w:date="2021-02-08T14:21:00Z"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结算订单的时间和结算订单商品的数量</w:t>
              </w:r>
              <w:r w:rsidR="001E44B5">
                <w:rPr>
                  <w:rFonts w:hint="eastAsia"/>
                </w:rPr>
                <w:t>以及合计是</w:t>
              </w:r>
            </w:ins>
            <w:ins w:id="300" w:author="陈 晓玲" w:date="2021-02-08T14:22:00Z">
              <w:r w:rsidR="001E44B5">
                <w:rPr>
                  <w:rFonts w:hint="eastAsia"/>
                </w:rPr>
                <w:t>价格</w:t>
              </w:r>
            </w:ins>
            <w:ins w:id="301" w:author="陈 晓玲" w:date="2021-02-08T14:21:00Z">
              <w:r>
                <w:rPr>
                  <w:rFonts w:hint="eastAsia"/>
                </w:rPr>
                <w:t>,</w:t>
              </w:r>
            </w:ins>
            <w:ins w:id="302" w:author="陈 晓玲" w:date="2021-02-08T14:16:00Z">
              <w:r>
                <w:rPr>
                  <w:rFonts w:hint="eastAsia"/>
                </w:rPr>
                <w:t>两个</w:t>
              </w:r>
            </w:ins>
            <w:ins w:id="303" w:author="陈 晓玲" w:date="2021-02-08T14:17:00Z">
              <w:r>
                <w:rPr>
                  <w:rFonts w:hint="eastAsia"/>
                </w:rPr>
                <w:t>状态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进行中以及已完成</w:t>
              </w:r>
              <w:r>
                <w:rPr>
                  <w:rFonts w:hint="eastAsia"/>
                </w:rPr>
                <w:t>.</w:t>
              </w:r>
              <w:r>
                <w:rPr>
                  <w:rFonts w:hint="eastAsia"/>
                </w:rPr>
                <w:t>在进行中可以确认订单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确认订单</w:t>
              </w:r>
            </w:ins>
            <w:ins w:id="304" w:author="陈 晓玲" w:date="2021-02-08T14:18:00Z">
              <w:r>
                <w:rPr>
                  <w:rFonts w:hint="eastAsia"/>
                </w:rPr>
                <w:t>后出现已完成和一个删除按钮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点击删除按钮可以删除该</w:t>
              </w:r>
            </w:ins>
            <w:ins w:id="305" w:author="陈 晓玲" w:date="2021-02-08T14:19:00Z">
              <w:r>
                <w:rPr>
                  <w:rFonts w:hint="eastAsia"/>
                </w:rPr>
                <w:t>订单</w:t>
              </w:r>
              <w:r>
                <w:rPr>
                  <w:rFonts w:hint="eastAsia"/>
                </w:rPr>
                <w:t>,</w:t>
              </w:r>
            </w:ins>
          </w:p>
          <w:p w14:paraId="25E16DF4" w14:textId="77777777" w:rsidR="002118DE" w:rsidRDefault="002118DE" w:rsidP="002118DE">
            <w:pPr>
              <w:pStyle w:val="ad"/>
              <w:rPr>
                <w:ins w:id="306" w:author="陈 晓玲" w:date="2021-02-08T16:35:00Z"/>
                <w:rFonts w:hint="eastAsia"/>
              </w:rPr>
              <w:pPrChange w:id="307" w:author="陈 晓玲" w:date="2021-02-08T16:35:00Z">
                <w:pPr>
                  <w:pStyle w:val="ad"/>
                  <w:widowControl/>
                  <w:numPr>
                    <w:numId w:val="4"/>
                  </w:numPr>
                  <w:ind w:left="360" w:firstLineChars="0" w:hanging="360"/>
                  <w:jc w:val="left"/>
                </w:pPr>
              </w:pPrChange>
            </w:pPr>
          </w:p>
          <w:p w14:paraId="36ECEC35" w14:textId="77777777" w:rsidR="002118DE" w:rsidRDefault="002118DE" w:rsidP="002118DE">
            <w:pPr>
              <w:pStyle w:val="ad"/>
              <w:widowControl/>
              <w:ind w:left="360" w:firstLineChars="0" w:firstLine="0"/>
              <w:jc w:val="left"/>
              <w:rPr>
                <w:ins w:id="308" w:author="陈 晓玲" w:date="2021-02-08T14:25:00Z"/>
              </w:rPr>
              <w:pPrChange w:id="309" w:author="陈 晓玲" w:date="2021-02-08T16:35:00Z">
                <w:pPr>
                  <w:widowControl/>
                  <w:jc w:val="left"/>
                </w:pPr>
              </w:pPrChange>
            </w:pPr>
          </w:p>
          <w:p w14:paraId="721D68A6" w14:textId="3902741C" w:rsidR="00724254" w:rsidRDefault="00724254" w:rsidP="002118DE">
            <w:pPr>
              <w:pStyle w:val="ad"/>
              <w:widowControl/>
              <w:numPr>
                <w:ilvl w:val="0"/>
                <w:numId w:val="4"/>
              </w:numPr>
              <w:ind w:firstLineChars="0"/>
              <w:jc w:val="left"/>
              <w:rPr>
                <w:ins w:id="310" w:author="陈 晓玲" w:date="2021-02-08T16:35:00Z"/>
              </w:rPr>
              <w:pPrChange w:id="311" w:author="陈 晓玲" w:date="2021-02-08T16:35:00Z">
                <w:pPr>
                  <w:widowControl/>
                  <w:jc w:val="left"/>
                </w:pPr>
              </w:pPrChange>
            </w:pPr>
            <w:ins w:id="312" w:author="陈 晓玲" w:date="2021-02-08T14:25:00Z">
              <w:r>
                <w:rPr>
                  <w:rFonts w:hint="eastAsia"/>
                </w:rPr>
                <w:t>菜单</w:t>
              </w:r>
            </w:ins>
            <w:ins w:id="313" w:author="陈 晓玲" w:date="2021-02-08T14:26:00Z">
              <w:r>
                <w:rPr>
                  <w:rFonts w:hint="eastAsia"/>
                </w:rPr>
                <w:t>页面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搜索框可以搜索商品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有不同商品的导航</w:t>
              </w:r>
              <w:r>
                <w:rPr>
                  <w:rFonts w:hint="eastAsia"/>
                </w:rPr>
                <w:t>,</w:t>
              </w:r>
            </w:ins>
            <w:ins w:id="314" w:author="陈 晓玲" w:date="2021-02-08T14:27:00Z">
              <w:r>
                <w:rPr>
                  <w:rFonts w:hint="eastAsia"/>
                </w:rPr>
                <w:t>商品可以看到商品图片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商品名字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商品价格</w:t>
              </w:r>
              <w:r>
                <w:rPr>
                  <w:rFonts w:hint="eastAsia"/>
                </w:rPr>
                <w:t>,</w:t>
              </w:r>
            </w:ins>
            <w:ins w:id="315" w:author="陈 晓玲" w:date="2021-02-08T14:26:00Z">
              <w:r>
                <w:rPr>
                  <w:rFonts w:hint="eastAsia"/>
                </w:rPr>
                <w:t>点击</w:t>
              </w:r>
            </w:ins>
            <w:ins w:id="316" w:author="陈 晓玲" w:date="2021-02-08T14:27:00Z">
              <w:r>
                <w:rPr>
                  <w:rFonts w:hint="eastAsia"/>
                </w:rPr>
                <w:t>菜单的商品可以进入商品详情</w:t>
              </w:r>
            </w:ins>
          </w:p>
          <w:p w14:paraId="2370CA02" w14:textId="77777777" w:rsidR="002118DE" w:rsidRDefault="002118DE" w:rsidP="002118DE">
            <w:pPr>
              <w:pStyle w:val="ad"/>
              <w:widowControl/>
              <w:ind w:left="360" w:firstLineChars="0" w:firstLine="0"/>
              <w:jc w:val="left"/>
              <w:rPr>
                <w:ins w:id="317" w:author="陈 晓玲" w:date="2021-02-08T14:28:00Z"/>
                <w:rFonts w:hint="eastAsia"/>
              </w:rPr>
              <w:pPrChange w:id="318" w:author="陈 晓玲" w:date="2021-02-08T16:35:00Z">
                <w:pPr>
                  <w:widowControl/>
                  <w:jc w:val="left"/>
                </w:pPr>
              </w:pPrChange>
            </w:pPr>
          </w:p>
          <w:p w14:paraId="7EBD931B" w14:textId="3671509D" w:rsidR="00724254" w:rsidRDefault="00724254" w:rsidP="002118DE">
            <w:pPr>
              <w:pStyle w:val="ad"/>
              <w:widowControl/>
              <w:numPr>
                <w:ilvl w:val="0"/>
                <w:numId w:val="4"/>
              </w:numPr>
              <w:ind w:firstLineChars="0"/>
              <w:jc w:val="left"/>
              <w:rPr>
                <w:ins w:id="319" w:author="陈 晓玲" w:date="2021-02-08T14:36:00Z"/>
              </w:rPr>
              <w:pPrChange w:id="320" w:author="陈 晓玲" w:date="2021-02-08T16:35:00Z">
                <w:pPr>
                  <w:widowControl/>
                  <w:jc w:val="left"/>
                </w:pPr>
              </w:pPrChange>
            </w:pPr>
            <w:ins w:id="321" w:author="陈 晓玲" w:date="2021-02-08T14:28:00Z">
              <w:r>
                <w:rPr>
                  <w:rFonts w:hint="eastAsia"/>
                </w:rPr>
                <w:t>我的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点击可以上</w:t>
              </w:r>
              <w:proofErr w:type="gramStart"/>
              <w:r>
                <w:rPr>
                  <w:rFonts w:hint="eastAsia"/>
                </w:rPr>
                <w:t>传背景</w:t>
              </w:r>
              <w:proofErr w:type="gramEnd"/>
              <w:r>
                <w:rPr>
                  <w:rFonts w:hint="eastAsia"/>
                </w:rPr>
                <w:t>图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用户头像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用户注册名字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用户</w:t>
              </w:r>
            </w:ins>
            <w:ins w:id="322" w:author="陈 晓玲" w:date="2021-02-08T14:29:00Z">
              <w:r>
                <w:rPr>
                  <w:rFonts w:hint="eastAsia"/>
                </w:rPr>
                <w:t>简介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这些都可以在个人资料中修改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我的订单可以查看</w:t>
              </w:r>
            </w:ins>
            <w:ins w:id="323" w:author="陈 晓玲" w:date="2021-02-08T14:30:00Z">
              <w:r>
                <w:rPr>
                  <w:rFonts w:hint="eastAsia"/>
                </w:rPr>
                <w:t>下单的商品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我的收藏可以查看在商品详情收藏的商品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收货地址可以查看收货的地址列表</w:t>
              </w:r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也可以新增地址</w:t>
              </w:r>
            </w:ins>
            <w:ins w:id="324" w:author="陈 晓玲" w:date="2021-02-08T14:31:00Z"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个人中心可以修改密码</w:t>
              </w:r>
            </w:ins>
            <w:ins w:id="325" w:author="陈 晓玲" w:date="2021-02-08T14:32:00Z">
              <w:r w:rsidR="005430FB">
                <w:rPr>
                  <w:rFonts w:hint="eastAsia"/>
                </w:rPr>
                <w:t>:</w:t>
              </w:r>
              <w:r w:rsidR="005430FB">
                <w:rPr>
                  <w:rFonts w:hint="eastAsia"/>
                </w:rPr>
                <w:t>输入旧密码和新密码提交可以修改密码</w:t>
              </w:r>
            </w:ins>
            <w:ins w:id="326" w:author="陈 晓玲" w:date="2021-02-08T14:31:00Z">
              <w:r>
                <w:rPr>
                  <w:rFonts w:hint="eastAsia"/>
                </w:rPr>
                <w:t>,</w:t>
              </w:r>
            </w:ins>
            <w:ins w:id="327" w:author="陈 晓玲" w:date="2021-02-08T14:32:00Z">
              <w:r w:rsidR="005430FB">
                <w:rPr>
                  <w:rFonts w:hint="eastAsia"/>
                </w:rPr>
                <w:t>点击</w:t>
              </w:r>
            </w:ins>
            <w:ins w:id="328" w:author="陈 晓玲" w:date="2021-02-08T14:31:00Z">
              <w:r>
                <w:rPr>
                  <w:rFonts w:hint="eastAsia"/>
                </w:rPr>
                <w:t>注销账号</w:t>
              </w:r>
            </w:ins>
            <w:ins w:id="329" w:author="陈 晓玲" w:date="2021-02-08T14:32:00Z">
              <w:r w:rsidR="005430FB">
                <w:rPr>
                  <w:rFonts w:hint="eastAsia"/>
                </w:rPr>
                <w:t>会</w:t>
              </w:r>
            </w:ins>
            <w:ins w:id="330" w:author="陈 晓玲" w:date="2021-02-08T14:33:00Z">
              <w:r w:rsidR="005430FB">
                <w:rPr>
                  <w:rFonts w:hint="eastAsia"/>
                </w:rPr>
                <w:t>出现一个弹出框</w:t>
              </w:r>
              <w:r w:rsidR="005430FB">
                <w:rPr>
                  <w:rFonts w:hint="eastAsia"/>
                </w:rPr>
                <w:t>,</w:t>
              </w:r>
              <w:r w:rsidR="005430FB">
                <w:rPr>
                  <w:rFonts w:hint="eastAsia"/>
                </w:rPr>
                <w:t>确定是否注销账号</w:t>
              </w:r>
              <w:r w:rsidR="005430FB">
                <w:rPr>
                  <w:rFonts w:hint="eastAsia"/>
                </w:rPr>
                <w:t>,</w:t>
              </w:r>
              <w:r w:rsidR="005430FB">
                <w:rPr>
                  <w:rFonts w:hint="eastAsia"/>
                </w:rPr>
                <w:t>点击确认将注销</w:t>
              </w:r>
            </w:ins>
            <w:ins w:id="331" w:author="陈 晓玲" w:date="2021-02-08T14:34:00Z">
              <w:r w:rsidR="005430FB">
                <w:rPr>
                  <w:rFonts w:hint="eastAsia"/>
                </w:rPr>
                <w:t>此不可以再登录</w:t>
              </w:r>
              <w:r w:rsidR="005430FB">
                <w:rPr>
                  <w:rFonts w:hint="eastAsia"/>
                </w:rPr>
                <w:t>,</w:t>
              </w:r>
              <w:r w:rsidR="005430FB">
                <w:rPr>
                  <w:rFonts w:hint="eastAsia"/>
                </w:rPr>
                <w:t>若要登录要重新注册该手机号</w:t>
              </w:r>
            </w:ins>
            <w:ins w:id="332" w:author="陈 晓玲" w:date="2021-02-08T14:31:00Z">
              <w:r>
                <w:rPr>
                  <w:rFonts w:hint="eastAsia"/>
                </w:rPr>
                <w:t>以及</w:t>
              </w:r>
            </w:ins>
            <w:ins w:id="333" w:author="陈 晓玲" w:date="2021-02-08T14:34:00Z">
              <w:r w:rsidR="005430FB">
                <w:rPr>
                  <w:rFonts w:hint="eastAsia"/>
                </w:rPr>
                <w:t>点击</w:t>
              </w:r>
            </w:ins>
            <w:ins w:id="334" w:author="陈 晓玲" w:date="2021-02-08T14:31:00Z">
              <w:r>
                <w:rPr>
                  <w:rFonts w:hint="eastAsia"/>
                </w:rPr>
                <w:t>退出登录</w:t>
              </w:r>
            </w:ins>
            <w:ins w:id="335" w:author="陈 晓玲" w:date="2021-02-08T14:34:00Z">
              <w:r w:rsidR="005430FB">
                <w:rPr>
                  <w:rFonts w:hint="eastAsia"/>
                </w:rPr>
                <w:t>会出现一个</w:t>
              </w:r>
            </w:ins>
            <w:ins w:id="336" w:author="陈 晓玲" w:date="2021-02-08T14:35:00Z">
              <w:r w:rsidR="005430FB">
                <w:rPr>
                  <w:rFonts w:hint="eastAsia"/>
                </w:rPr>
                <w:t>弹出框</w:t>
              </w:r>
              <w:r w:rsidR="005430FB">
                <w:rPr>
                  <w:rFonts w:hint="eastAsia"/>
                </w:rPr>
                <w:t>,</w:t>
              </w:r>
              <w:r w:rsidR="005430FB">
                <w:rPr>
                  <w:rFonts w:hint="eastAsia"/>
                </w:rPr>
                <w:t>是否确认退出登录</w:t>
              </w:r>
              <w:r w:rsidR="005430FB">
                <w:rPr>
                  <w:rFonts w:hint="eastAsia"/>
                </w:rPr>
                <w:t>,</w:t>
              </w:r>
              <w:r w:rsidR="005430FB">
                <w:rPr>
                  <w:rFonts w:hint="eastAsia"/>
                </w:rPr>
                <w:t>确认退出将会来到登录页面</w:t>
              </w:r>
            </w:ins>
            <w:ins w:id="337" w:author="陈 晓玲" w:date="2021-02-08T14:36:00Z">
              <w:r w:rsidR="005430FB">
                <w:rPr>
                  <w:rFonts w:hint="eastAsia"/>
                </w:rPr>
                <w:t>,</w:t>
              </w:r>
            </w:ins>
          </w:p>
          <w:p w14:paraId="13D6B052" w14:textId="69A8C8C1" w:rsidR="005430FB" w:rsidRPr="00724254" w:rsidDel="002118DE" w:rsidRDefault="005430FB">
            <w:pPr>
              <w:widowControl/>
              <w:jc w:val="left"/>
              <w:rPr>
                <w:del w:id="338" w:author="陈 晓玲" w:date="2021-02-08T16:35:00Z"/>
              </w:rPr>
            </w:pPr>
          </w:p>
          <w:p w14:paraId="2E69B193" w14:textId="77777777" w:rsidR="00C159EA" w:rsidDel="005430FB" w:rsidRDefault="00C159EA">
            <w:pPr>
              <w:widowControl/>
              <w:jc w:val="left"/>
              <w:rPr>
                <w:del w:id="339" w:author="陈 晓玲" w:date="2021-02-08T14:37:00Z"/>
                <w:rFonts w:hint="eastAsia"/>
              </w:rPr>
            </w:pPr>
          </w:p>
          <w:p w14:paraId="27CE1C2F" w14:textId="77777777" w:rsidR="00C159EA" w:rsidDel="005430FB" w:rsidRDefault="00C159EA">
            <w:pPr>
              <w:widowControl/>
              <w:jc w:val="left"/>
              <w:rPr>
                <w:del w:id="340" w:author="陈 晓玲" w:date="2021-02-08T14:37:00Z"/>
              </w:rPr>
            </w:pPr>
          </w:p>
          <w:p w14:paraId="291C115D" w14:textId="77777777" w:rsidR="00C159EA" w:rsidDel="005430FB" w:rsidRDefault="00C159EA">
            <w:pPr>
              <w:widowControl/>
              <w:jc w:val="left"/>
              <w:rPr>
                <w:del w:id="341" w:author="陈 晓玲" w:date="2021-02-08T14:37:00Z"/>
              </w:rPr>
            </w:pPr>
          </w:p>
          <w:p w14:paraId="34D2F1E8" w14:textId="77777777" w:rsidR="00C159EA" w:rsidDel="005430FB" w:rsidRDefault="00C159EA">
            <w:pPr>
              <w:widowControl/>
              <w:jc w:val="left"/>
              <w:rPr>
                <w:del w:id="342" w:author="陈 晓玲" w:date="2021-02-08T14:37:00Z"/>
              </w:rPr>
            </w:pPr>
          </w:p>
          <w:p w14:paraId="1B9711F2" w14:textId="77777777" w:rsidR="00C159EA" w:rsidDel="005430FB" w:rsidRDefault="00C159EA">
            <w:pPr>
              <w:widowControl/>
              <w:jc w:val="left"/>
              <w:rPr>
                <w:del w:id="343" w:author="陈 晓玲" w:date="2021-02-08T14:37:00Z"/>
              </w:rPr>
            </w:pPr>
          </w:p>
          <w:p w14:paraId="0D984164" w14:textId="77777777" w:rsidR="00C159EA" w:rsidDel="005430FB" w:rsidRDefault="00C159EA">
            <w:pPr>
              <w:widowControl/>
              <w:jc w:val="left"/>
              <w:rPr>
                <w:del w:id="344" w:author="陈 晓玲" w:date="2021-02-08T14:37:00Z"/>
              </w:rPr>
            </w:pPr>
          </w:p>
          <w:p w14:paraId="25114FF4" w14:textId="77777777" w:rsidR="00C159EA" w:rsidDel="00B82C99" w:rsidRDefault="00C159EA">
            <w:pPr>
              <w:widowControl/>
              <w:jc w:val="left"/>
              <w:rPr>
                <w:del w:id="345" w:author="陈 晓玲" w:date="2021-02-08T14:07:00Z"/>
              </w:rPr>
            </w:pPr>
          </w:p>
          <w:p w14:paraId="24350714" w14:textId="77777777" w:rsidR="00C159EA" w:rsidDel="00B82C99" w:rsidRDefault="00C159EA">
            <w:pPr>
              <w:widowControl/>
              <w:jc w:val="left"/>
              <w:rPr>
                <w:del w:id="346" w:author="陈 晓玲" w:date="2021-02-08T14:07:00Z"/>
              </w:rPr>
            </w:pPr>
          </w:p>
          <w:p w14:paraId="215D5007" w14:textId="77777777" w:rsidR="00C159EA" w:rsidDel="00B82C99" w:rsidRDefault="00C159EA">
            <w:pPr>
              <w:widowControl/>
              <w:jc w:val="left"/>
              <w:rPr>
                <w:del w:id="347" w:author="陈 晓玲" w:date="2021-02-08T14:07:00Z"/>
              </w:rPr>
            </w:pPr>
          </w:p>
          <w:p w14:paraId="13D3D425" w14:textId="77777777" w:rsidR="00C159EA" w:rsidDel="00B82C99" w:rsidRDefault="00C159EA">
            <w:pPr>
              <w:widowControl/>
              <w:jc w:val="left"/>
              <w:rPr>
                <w:del w:id="348" w:author="陈 晓玲" w:date="2021-02-08T14:07:00Z"/>
              </w:rPr>
            </w:pPr>
          </w:p>
          <w:p w14:paraId="407E3A60" w14:textId="77777777" w:rsidR="00C159EA" w:rsidDel="00B82C99" w:rsidRDefault="00C159EA">
            <w:pPr>
              <w:widowControl/>
              <w:jc w:val="left"/>
              <w:rPr>
                <w:del w:id="349" w:author="陈 晓玲" w:date="2021-02-08T14:07:00Z"/>
              </w:rPr>
            </w:pPr>
          </w:p>
          <w:p w14:paraId="459251C9" w14:textId="77777777" w:rsidR="00C159EA" w:rsidDel="00B82C99" w:rsidRDefault="00C159EA">
            <w:pPr>
              <w:widowControl/>
              <w:jc w:val="left"/>
              <w:rPr>
                <w:del w:id="350" w:author="陈 晓玲" w:date="2021-02-08T14:07:00Z"/>
              </w:rPr>
            </w:pPr>
          </w:p>
          <w:p w14:paraId="19586EDA" w14:textId="77777777" w:rsidR="00C159EA" w:rsidDel="0069291E" w:rsidRDefault="00C159EA">
            <w:pPr>
              <w:widowControl/>
              <w:jc w:val="left"/>
              <w:rPr>
                <w:del w:id="351" w:author="陈 晓玲" w:date="2021-02-08T14:40:00Z"/>
              </w:rPr>
            </w:pPr>
          </w:p>
          <w:p w14:paraId="70A16B12" w14:textId="77777777" w:rsidR="00C159EA" w:rsidDel="002118DE" w:rsidRDefault="00C159EA">
            <w:pPr>
              <w:widowControl/>
              <w:jc w:val="left"/>
              <w:rPr>
                <w:del w:id="352" w:author="陈 晓玲" w:date="2021-02-08T16:35:00Z"/>
              </w:rPr>
            </w:pPr>
          </w:p>
          <w:p w14:paraId="7B95957C" w14:textId="77777777" w:rsidR="00C159EA" w:rsidRPr="002118DE" w:rsidRDefault="00C159EA">
            <w:pPr>
              <w:widowControl/>
              <w:jc w:val="left"/>
              <w:rPr>
                <w:rPrChange w:id="353" w:author="陈 晓玲" w:date="2021-02-08T16:35:00Z">
                  <w:rPr/>
                </w:rPrChange>
              </w:rPr>
            </w:pPr>
          </w:p>
        </w:tc>
      </w:tr>
      <w:tr w:rsidR="00C159EA" w14:paraId="153FA529" w14:textId="77777777">
        <w:trPr>
          <w:cantSplit/>
          <w:trHeight w:val="1740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 w14:paraId="4762CF88" w14:textId="77777777" w:rsidR="00C159EA" w:rsidRDefault="00CB1B35"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心得体会</w:t>
            </w:r>
          </w:p>
        </w:tc>
        <w:tc>
          <w:tcPr>
            <w:tcW w:w="7733" w:type="dxa"/>
            <w:gridSpan w:val="9"/>
            <w:shd w:val="clear" w:color="auto" w:fill="auto"/>
            <w:vAlign w:val="center"/>
          </w:tcPr>
          <w:p w14:paraId="34C07836" w14:textId="77777777" w:rsidR="00C159EA" w:rsidRDefault="00C159EA">
            <w:pPr>
              <w:widowControl/>
              <w:jc w:val="left"/>
            </w:pPr>
          </w:p>
          <w:p w14:paraId="56D0875B" w14:textId="77777777" w:rsidR="00C159EA" w:rsidRDefault="00C159EA">
            <w:pPr>
              <w:widowControl/>
              <w:jc w:val="left"/>
            </w:pPr>
          </w:p>
          <w:p w14:paraId="18E5A2CD" w14:textId="77777777" w:rsidR="00C159EA" w:rsidRDefault="00C159EA">
            <w:pPr>
              <w:widowControl/>
              <w:jc w:val="left"/>
            </w:pPr>
          </w:p>
          <w:p w14:paraId="3CA345CD" w14:textId="77777777" w:rsidR="00C159EA" w:rsidRDefault="00C159EA">
            <w:pPr>
              <w:widowControl/>
              <w:jc w:val="left"/>
            </w:pPr>
          </w:p>
          <w:p w14:paraId="5EB98D35" w14:textId="77777777" w:rsidR="00C159EA" w:rsidRDefault="00C159EA">
            <w:pPr>
              <w:widowControl/>
              <w:jc w:val="left"/>
            </w:pPr>
          </w:p>
          <w:p w14:paraId="0F6B0BE4" w14:textId="77777777" w:rsidR="00C159EA" w:rsidRDefault="00C159EA">
            <w:pPr>
              <w:widowControl/>
              <w:jc w:val="left"/>
            </w:pPr>
          </w:p>
          <w:p w14:paraId="18B3D0F2" w14:textId="77777777" w:rsidR="00C159EA" w:rsidRDefault="00C159EA">
            <w:pPr>
              <w:widowControl/>
              <w:jc w:val="left"/>
            </w:pPr>
          </w:p>
          <w:p w14:paraId="45638059" w14:textId="77777777" w:rsidR="00C159EA" w:rsidRDefault="00C159EA">
            <w:pPr>
              <w:widowControl/>
              <w:jc w:val="left"/>
            </w:pPr>
          </w:p>
        </w:tc>
      </w:tr>
      <w:tr w:rsidR="00C159EA" w14:paraId="044B8D7F" w14:textId="77777777">
        <w:trPr>
          <w:cantSplit/>
          <w:trHeight w:val="337"/>
          <w:jc w:val="center"/>
        </w:trPr>
        <w:tc>
          <w:tcPr>
            <w:tcW w:w="9010" w:type="dxa"/>
            <w:gridSpan w:val="10"/>
            <w:shd w:val="clear" w:color="auto" w:fill="auto"/>
          </w:tcPr>
          <w:p w14:paraId="45AFCCAB" w14:textId="77777777" w:rsidR="00C159EA" w:rsidRDefault="00CB1B35">
            <w:pPr>
              <w:widowControl/>
              <w:jc w:val="left"/>
              <w:rPr>
                <w:i/>
              </w:rPr>
            </w:pPr>
            <w:r>
              <w:rPr>
                <w:rFonts w:hint="eastAsia"/>
                <w:i/>
              </w:rPr>
              <w:t>以下内容由答辩讲师填写</w:t>
            </w:r>
          </w:p>
        </w:tc>
      </w:tr>
      <w:tr w:rsidR="00C159EA" w14:paraId="06592B62" w14:textId="77777777">
        <w:trPr>
          <w:cantSplit/>
          <w:trHeight w:val="412"/>
          <w:jc w:val="center"/>
        </w:trPr>
        <w:tc>
          <w:tcPr>
            <w:tcW w:w="9010" w:type="dxa"/>
            <w:gridSpan w:val="10"/>
            <w:shd w:val="clear" w:color="auto" w:fill="auto"/>
            <w:vAlign w:val="center"/>
          </w:tcPr>
          <w:p w14:paraId="617FFEA7" w14:textId="77777777" w:rsidR="00C159EA" w:rsidRDefault="00CB1B35">
            <w:pPr>
              <w:widowControl/>
              <w:jc w:val="left"/>
            </w:pPr>
            <w:r>
              <w:rPr>
                <w:rFonts w:hint="eastAsia"/>
              </w:rPr>
              <w:t>答辩考核成绩</w:t>
            </w:r>
          </w:p>
        </w:tc>
      </w:tr>
      <w:tr w:rsidR="00C159EA" w14:paraId="041D5C13" w14:textId="77777777">
        <w:trPr>
          <w:cantSplit/>
          <w:trHeight w:val="844"/>
          <w:jc w:val="center"/>
        </w:trPr>
        <w:tc>
          <w:tcPr>
            <w:tcW w:w="1486" w:type="dxa"/>
            <w:gridSpan w:val="2"/>
            <w:shd w:val="clear" w:color="auto" w:fill="auto"/>
            <w:vAlign w:val="center"/>
          </w:tcPr>
          <w:p w14:paraId="25E1F27E" w14:textId="77777777" w:rsidR="00C159EA" w:rsidRDefault="00CB1B35">
            <w:pPr>
              <w:widowControl/>
              <w:jc w:val="left"/>
            </w:pPr>
            <w:r>
              <w:rPr>
                <w:rFonts w:hint="eastAsia"/>
              </w:rPr>
              <w:t>技术方案的合理性（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分）</w:t>
            </w: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6820A5D6" w14:textId="77777777" w:rsidR="00C159EA" w:rsidRDefault="00CB1B35">
            <w:pPr>
              <w:widowControl/>
              <w:jc w:val="left"/>
            </w:pPr>
            <w:r>
              <w:rPr>
                <w:rFonts w:hint="eastAsia"/>
              </w:rPr>
              <w:t>功能实现的完整性（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分）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4786E952" w14:textId="77777777" w:rsidR="00C159EA" w:rsidRDefault="00CB1B35">
            <w:pPr>
              <w:widowControl/>
              <w:jc w:val="left"/>
            </w:pPr>
            <w:r>
              <w:rPr>
                <w:rFonts w:hint="eastAsia"/>
              </w:rPr>
              <w:t>技术知识应用的熟练程度（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分）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DB1BBD1" w14:textId="77777777" w:rsidR="00C159EA" w:rsidRDefault="00CB1B35">
            <w:pPr>
              <w:widowControl/>
              <w:jc w:val="left"/>
            </w:pPr>
            <w:r>
              <w:rPr>
                <w:rFonts w:hint="eastAsia"/>
              </w:rPr>
              <w:t>代码编写的规范性（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</w:t>
            </w: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67F1046" w14:textId="77777777" w:rsidR="00C159EA" w:rsidRDefault="00CB1B35">
            <w:pPr>
              <w:widowControl/>
              <w:jc w:val="left"/>
            </w:pPr>
            <w:r>
              <w:rPr>
                <w:rFonts w:hint="eastAsia"/>
              </w:rPr>
              <w:t>思路创新性（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3A034FC" w14:textId="77777777" w:rsidR="00C159EA" w:rsidRDefault="00CB1B35">
            <w:pPr>
              <w:widowControl/>
              <w:jc w:val="left"/>
            </w:pPr>
            <w:r>
              <w:rPr>
                <w:rFonts w:hint="eastAsia"/>
              </w:rPr>
              <w:t>表达的流利程度（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</w:t>
            </w:r>
          </w:p>
        </w:tc>
      </w:tr>
      <w:tr w:rsidR="00C159EA" w14:paraId="59EBCB31" w14:textId="77777777">
        <w:trPr>
          <w:cantSplit/>
          <w:trHeight w:val="417"/>
          <w:jc w:val="center"/>
        </w:trPr>
        <w:tc>
          <w:tcPr>
            <w:tcW w:w="1486" w:type="dxa"/>
            <w:gridSpan w:val="2"/>
            <w:shd w:val="clear" w:color="auto" w:fill="auto"/>
            <w:vAlign w:val="center"/>
          </w:tcPr>
          <w:p w14:paraId="7562050A" w14:textId="77777777" w:rsidR="00C159EA" w:rsidRDefault="00C159EA">
            <w:pPr>
              <w:widowControl/>
              <w:jc w:val="left"/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4C683D0E" w14:textId="77777777" w:rsidR="00C159EA" w:rsidRDefault="00C159EA">
            <w:pPr>
              <w:widowControl/>
              <w:jc w:val="left"/>
            </w:pP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55FB15A1" w14:textId="77777777" w:rsidR="00C159EA" w:rsidRDefault="00C159EA">
            <w:pPr>
              <w:widowControl/>
              <w:jc w:val="left"/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1C79AFA3" w14:textId="77777777" w:rsidR="00C159EA" w:rsidRDefault="00C159EA">
            <w:pPr>
              <w:widowControl/>
              <w:jc w:val="left"/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353B425" w14:textId="77777777" w:rsidR="00C159EA" w:rsidRDefault="00C159EA">
            <w:pPr>
              <w:widowControl/>
              <w:jc w:val="left"/>
            </w:pPr>
          </w:p>
        </w:tc>
        <w:tc>
          <w:tcPr>
            <w:tcW w:w="1340" w:type="dxa"/>
            <w:shd w:val="clear" w:color="auto" w:fill="auto"/>
            <w:vAlign w:val="center"/>
          </w:tcPr>
          <w:p w14:paraId="3D329E32" w14:textId="77777777" w:rsidR="00C159EA" w:rsidRDefault="00C159EA">
            <w:pPr>
              <w:widowControl/>
              <w:jc w:val="left"/>
            </w:pPr>
          </w:p>
        </w:tc>
      </w:tr>
      <w:tr w:rsidR="00C159EA" w14:paraId="5B01DDE5" w14:textId="77777777">
        <w:trPr>
          <w:cantSplit/>
          <w:trHeight w:val="417"/>
          <w:jc w:val="center"/>
        </w:trPr>
        <w:tc>
          <w:tcPr>
            <w:tcW w:w="1486" w:type="dxa"/>
            <w:gridSpan w:val="2"/>
            <w:shd w:val="clear" w:color="auto" w:fill="auto"/>
            <w:vAlign w:val="center"/>
          </w:tcPr>
          <w:p w14:paraId="45DEFE47" w14:textId="77777777" w:rsidR="00C159EA" w:rsidRDefault="00CB1B35">
            <w:pPr>
              <w:widowControl/>
              <w:jc w:val="left"/>
            </w:pPr>
            <w:r>
              <w:rPr>
                <w:rFonts w:hint="eastAsia"/>
              </w:rPr>
              <w:t>总分：</w:t>
            </w:r>
          </w:p>
        </w:tc>
        <w:tc>
          <w:tcPr>
            <w:tcW w:w="3402" w:type="dxa"/>
            <w:gridSpan w:val="4"/>
            <w:shd w:val="clear" w:color="auto" w:fill="auto"/>
            <w:vAlign w:val="center"/>
          </w:tcPr>
          <w:p w14:paraId="16CDBDB7" w14:textId="77777777" w:rsidR="00C159EA" w:rsidRDefault="00C159EA">
            <w:pPr>
              <w:widowControl/>
              <w:jc w:val="left"/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DF3D9BD" w14:textId="77777777" w:rsidR="00C159EA" w:rsidRDefault="00CB1B35">
            <w:pPr>
              <w:widowControl/>
              <w:jc w:val="left"/>
            </w:pPr>
            <w:r>
              <w:rPr>
                <w:rFonts w:hint="eastAsia"/>
              </w:rPr>
              <w:t>考核讲师：</w:t>
            </w:r>
          </w:p>
        </w:tc>
        <w:tc>
          <w:tcPr>
            <w:tcW w:w="2562" w:type="dxa"/>
            <w:gridSpan w:val="3"/>
            <w:shd w:val="clear" w:color="auto" w:fill="auto"/>
            <w:vAlign w:val="center"/>
          </w:tcPr>
          <w:p w14:paraId="3EF513B5" w14:textId="77777777" w:rsidR="00C159EA" w:rsidRDefault="00C159EA">
            <w:pPr>
              <w:widowControl/>
              <w:jc w:val="left"/>
            </w:pPr>
          </w:p>
        </w:tc>
      </w:tr>
      <w:tr w:rsidR="00C159EA" w14:paraId="17ECF5F2" w14:textId="77777777">
        <w:trPr>
          <w:cantSplit/>
          <w:trHeight w:val="1987"/>
          <w:jc w:val="center"/>
        </w:trPr>
        <w:tc>
          <w:tcPr>
            <w:tcW w:w="9010" w:type="dxa"/>
            <w:gridSpan w:val="10"/>
            <w:shd w:val="clear" w:color="auto" w:fill="auto"/>
            <w:vAlign w:val="center"/>
          </w:tcPr>
          <w:p w14:paraId="71AA7D8B" w14:textId="77777777" w:rsidR="00C159EA" w:rsidRDefault="00CB1B35">
            <w:pPr>
              <w:widowControl/>
              <w:jc w:val="left"/>
            </w:pPr>
            <w:r>
              <w:rPr>
                <w:rFonts w:hint="eastAsia"/>
              </w:rPr>
              <w:t>评语：</w:t>
            </w:r>
          </w:p>
          <w:p w14:paraId="349F3828" w14:textId="77777777" w:rsidR="00C159EA" w:rsidRDefault="00C159EA">
            <w:pPr>
              <w:widowControl/>
              <w:jc w:val="left"/>
            </w:pPr>
          </w:p>
          <w:p w14:paraId="5B3A1758" w14:textId="77777777" w:rsidR="00C159EA" w:rsidRDefault="00C159EA">
            <w:pPr>
              <w:widowControl/>
              <w:jc w:val="left"/>
            </w:pPr>
          </w:p>
          <w:p w14:paraId="5E9E6960" w14:textId="77777777" w:rsidR="00C159EA" w:rsidRDefault="00C159EA">
            <w:pPr>
              <w:widowControl/>
              <w:jc w:val="left"/>
            </w:pPr>
          </w:p>
          <w:p w14:paraId="7E3D82FB" w14:textId="77777777" w:rsidR="00C159EA" w:rsidRDefault="00C159EA">
            <w:pPr>
              <w:widowControl/>
              <w:jc w:val="left"/>
            </w:pPr>
          </w:p>
          <w:p w14:paraId="18D6C1BC" w14:textId="77777777" w:rsidR="00C159EA" w:rsidRDefault="00C159EA">
            <w:pPr>
              <w:widowControl/>
              <w:jc w:val="left"/>
            </w:pPr>
          </w:p>
          <w:p w14:paraId="01D3082A" w14:textId="77777777" w:rsidR="00C159EA" w:rsidRDefault="00C159EA">
            <w:pPr>
              <w:jc w:val="left"/>
            </w:pPr>
          </w:p>
        </w:tc>
      </w:tr>
    </w:tbl>
    <w:p w14:paraId="78A411B7" w14:textId="77777777" w:rsidR="00C159EA" w:rsidRDefault="00CB1B35">
      <w:pPr>
        <w:rPr>
          <w:rFonts w:ascii="仿宋_GB2312" w:eastAsia="仿宋_GB2312"/>
          <w:sz w:val="15"/>
          <w:szCs w:val="15"/>
        </w:rPr>
      </w:pPr>
      <w:r>
        <w:rPr>
          <w:rFonts w:ascii="仿宋_GB2312" w:eastAsia="仿宋_GB2312" w:hint="eastAsia"/>
          <w:sz w:val="15"/>
          <w:szCs w:val="15"/>
        </w:rPr>
        <w:t>使用说明：</w:t>
      </w:r>
    </w:p>
    <w:p w14:paraId="4948914A" w14:textId="77777777" w:rsidR="00C159EA" w:rsidRDefault="00CB1B35">
      <w:pPr>
        <w:rPr>
          <w:rFonts w:ascii="仿宋_GB2312" w:eastAsia="仿宋_GB2312" w:hAnsi="宋体"/>
          <w:sz w:val="15"/>
          <w:szCs w:val="15"/>
        </w:rPr>
      </w:pPr>
      <w:r>
        <w:rPr>
          <w:rFonts w:ascii="仿宋_GB2312" w:eastAsia="仿宋_GB2312" w:hAnsi="宋体" w:hint="eastAsia"/>
          <w:sz w:val="15"/>
          <w:szCs w:val="15"/>
        </w:rPr>
        <w:t>1. 此表在“阶段项目”和“大项目”阶段使用，并作为学生阶段成绩的参考依据。</w:t>
      </w:r>
    </w:p>
    <w:p w14:paraId="7FFAAECD" w14:textId="77777777" w:rsidR="00C159EA" w:rsidRDefault="00CB1B35">
      <w:pPr>
        <w:ind w:left="588" w:hangingChars="392" w:hanging="588"/>
        <w:rPr>
          <w:rFonts w:ascii="仿宋_GB2312" w:eastAsia="仿宋_GB2312" w:hAnsi="宋体"/>
          <w:sz w:val="15"/>
          <w:szCs w:val="15"/>
        </w:rPr>
      </w:pPr>
      <w:r>
        <w:rPr>
          <w:rFonts w:ascii="仿宋_GB2312" w:eastAsia="仿宋_GB2312" w:hAnsi="宋体" w:hint="eastAsia"/>
          <w:sz w:val="15"/>
          <w:szCs w:val="15"/>
        </w:rPr>
        <w:t>2.学生在规定的时间内完成项目后，填写此表；并提交给答辩讲师进行项目考核答辩。</w:t>
      </w:r>
    </w:p>
    <w:p w14:paraId="4F10F664" w14:textId="77777777" w:rsidR="00C159EA" w:rsidRDefault="00CB1B35">
      <w:pPr>
        <w:ind w:left="588" w:hangingChars="392" w:hanging="588"/>
        <w:rPr>
          <w:sz w:val="15"/>
          <w:szCs w:val="15"/>
        </w:rPr>
      </w:pPr>
      <w:r>
        <w:rPr>
          <w:rFonts w:ascii="仿宋_GB2312" w:eastAsia="仿宋_GB2312" w:hAnsi="宋体" w:hint="eastAsia"/>
          <w:sz w:val="15"/>
          <w:szCs w:val="15"/>
        </w:rPr>
        <w:t>3.讲师考核完毕后，将该表交付给班主任，由班主任归档。</w:t>
      </w:r>
    </w:p>
    <w:sectPr w:rsidR="00C159EA">
      <w:headerReference w:type="default" r:id="rId8"/>
      <w:footerReference w:type="default" r:id="rId9"/>
      <w:pgSz w:w="11906" w:h="16838"/>
      <w:pgMar w:top="23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55B07" w14:textId="77777777" w:rsidR="00BF23E5" w:rsidRDefault="00BF23E5">
      <w:r>
        <w:separator/>
      </w:r>
    </w:p>
  </w:endnote>
  <w:endnote w:type="continuationSeparator" w:id="0">
    <w:p w14:paraId="0B646E9F" w14:textId="77777777" w:rsidR="00BF23E5" w:rsidRDefault="00BF2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2536"/>
    </w:sdtPr>
    <w:sdtEndPr/>
    <w:sdtContent>
      <w:p w14:paraId="2D8F830C" w14:textId="77777777" w:rsidR="00C159EA" w:rsidRDefault="00CB1B3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5A32FC9" w14:textId="77777777" w:rsidR="00C159EA" w:rsidRDefault="00C159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D118E" w14:textId="77777777" w:rsidR="00BF23E5" w:rsidRDefault="00BF23E5">
      <w:r>
        <w:separator/>
      </w:r>
    </w:p>
  </w:footnote>
  <w:footnote w:type="continuationSeparator" w:id="0">
    <w:p w14:paraId="0C76093A" w14:textId="77777777" w:rsidR="00BF23E5" w:rsidRDefault="00BF2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1A7B6" w14:textId="77777777" w:rsidR="00C159EA" w:rsidRDefault="00CB1B35">
    <w:pPr>
      <w:pStyle w:val="a7"/>
      <w:pBdr>
        <w:bottom w:val="single" w:sz="6" w:space="0" w:color="auto"/>
      </w:pBdr>
    </w:pPr>
    <w:r>
      <w:rPr>
        <w:rFonts w:hint="eastAsia"/>
        <w:sz w:val="21"/>
        <w:szCs w:val="21"/>
      </w:rPr>
      <w:t>广州粤嵌通信科技股份有限公司</w:t>
    </w:r>
    <w:r>
      <w:rPr>
        <w:noProof/>
      </w:rPr>
      <w:drawing>
        <wp:inline distT="0" distB="0" distL="0" distR="0" wp14:anchorId="30DD112C" wp14:editId="2BE89D2D">
          <wp:extent cx="585470" cy="333375"/>
          <wp:effectExtent l="0" t="0" r="5080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517" cy="3359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D25F4"/>
    <w:multiLevelType w:val="hybridMultilevel"/>
    <w:tmpl w:val="E6004E9C"/>
    <w:lvl w:ilvl="0" w:tplc="A01A8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B40A9"/>
    <w:multiLevelType w:val="hybridMultilevel"/>
    <w:tmpl w:val="1D38660E"/>
    <w:lvl w:ilvl="0" w:tplc="287ED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DE56E2"/>
    <w:multiLevelType w:val="hybridMultilevel"/>
    <w:tmpl w:val="D5D26F1A"/>
    <w:lvl w:ilvl="0" w:tplc="FE102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BF2057"/>
    <w:multiLevelType w:val="hybridMultilevel"/>
    <w:tmpl w:val="00D08E2C"/>
    <w:lvl w:ilvl="0" w:tplc="DFDC9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ec">
    <w15:presenceInfo w15:providerId="None" w15:userId="gec"/>
  </w15:person>
  <w15:person w15:author="陈 晓玲">
    <w15:presenceInfo w15:providerId="Windows Live" w15:userId="b2a27bb51320d1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7AF0"/>
    <w:rsid w:val="000074D9"/>
    <w:rsid w:val="000130F4"/>
    <w:rsid w:val="00015BC4"/>
    <w:rsid w:val="00067DC3"/>
    <w:rsid w:val="0007735D"/>
    <w:rsid w:val="000C167A"/>
    <w:rsid w:val="000C7717"/>
    <w:rsid w:val="000D44F5"/>
    <w:rsid w:val="000E7BBB"/>
    <w:rsid w:val="00101882"/>
    <w:rsid w:val="0013418C"/>
    <w:rsid w:val="001712CF"/>
    <w:rsid w:val="00174C5D"/>
    <w:rsid w:val="00192714"/>
    <w:rsid w:val="001B3469"/>
    <w:rsid w:val="001D2811"/>
    <w:rsid w:val="001E44B5"/>
    <w:rsid w:val="002118DE"/>
    <w:rsid w:val="0022729D"/>
    <w:rsid w:val="00234E0A"/>
    <w:rsid w:val="0024412E"/>
    <w:rsid w:val="00264087"/>
    <w:rsid w:val="00281C3C"/>
    <w:rsid w:val="00317577"/>
    <w:rsid w:val="003538C4"/>
    <w:rsid w:val="0036365F"/>
    <w:rsid w:val="003F7AF0"/>
    <w:rsid w:val="0040009E"/>
    <w:rsid w:val="00402196"/>
    <w:rsid w:val="00427695"/>
    <w:rsid w:val="00434CAE"/>
    <w:rsid w:val="00465262"/>
    <w:rsid w:val="004B0DC0"/>
    <w:rsid w:val="004C1AEF"/>
    <w:rsid w:val="004D1DB1"/>
    <w:rsid w:val="00514C9E"/>
    <w:rsid w:val="00526939"/>
    <w:rsid w:val="00536142"/>
    <w:rsid w:val="005430FB"/>
    <w:rsid w:val="00554982"/>
    <w:rsid w:val="005B3408"/>
    <w:rsid w:val="006125E6"/>
    <w:rsid w:val="00686538"/>
    <w:rsid w:val="0069291E"/>
    <w:rsid w:val="00692B52"/>
    <w:rsid w:val="006A7E87"/>
    <w:rsid w:val="006B5499"/>
    <w:rsid w:val="006B6E49"/>
    <w:rsid w:val="006C352A"/>
    <w:rsid w:val="006D1853"/>
    <w:rsid w:val="006E4256"/>
    <w:rsid w:val="00724254"/>
    <w:rsid w:val="00724A41"/>
    <w:rsid w:val="0083776E"/>
    <w:rsid w:val="008A13DB"/>
    <w:rsid w:val="008C1320"/>
    <w:rsid w:val="008D50DD"/>
    <w:rsid w:val="008D53F8"/>
    <w:rsid w:val="008D56C4"/>
    <w:rsid w:val="009359F3"/>
    <w:rsid w:val="0095786C"/>
    <w:rsid w:val="009A3A41"/>
    <w:rsid w:val="009A6088"/>
    <w:rsid w:val="009D72C5"/>
    <w:rsid w:val="00A21058"/>
    <w:rsid w:val="00A35C07"/>
    <w:rsid w:val="00A74E51"/>
    <w:rsid w:val="00A8445D"/>
    <w:rsid w:val="00AE1A59"/>
    <w:rsid w:val="00B271E7"/>
    <w:rsid w:val="00B41DCA"/>
    <w:rsid w:val="00B45A66"/>
    <w:rsid w:val="00B82C99"/>
    <w:rsid w:val="00BF23E5"/>
    <w:rsid w:val="00BF765F"/>
    <w:rsid w:val="00C006DA"/>
    <w:rsid w:val="00C159EA"/>
    <w:rsid w:val="00CB1B35"/>
    <w:rsid w:val="00CC18ED"/>
    <w:rsid w:val="00CC6262"/>
    <w:rsid w:val="00D067EA"/>
    <w:rsid w:val="00D23986"/>
    <w:rsid w:val="00D357DE"/>
    <w:rsid w:val="00D60924"/>
    <w:rsid w:val="00D77BA2"/>
    <w:rsid w:val="00DA726A"/>
    <w:rsid w:val="00DC2230"/>
    <w:rsid w:val="00E063B8"/>
    <w:rsid w:val="00E12E66"/>
    <w:rsid w:val="00E179EA"/>
    <w:rsid w:val="00E17D40"/>
    <w:rsid w:val="00E4616E"/>
    <w:rsid w:val="00E912C7"/>
    <w:rsid w:val="00F45268"/>
    <w:rsid w:val="00F808B4"/>
    <w:rsid w:val="00F97119"/>
    <w:rsid w:val="00FA1F52"/>
    <w:rsid w:val="6A1672FF"/>
    <w:rsid w:val="6FB20D8B"/>
    <w:rsid w:val="7A860B00"/>
    <w:rsid w:val="7FB1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EDF3"/>
  <w15:docId w15:val="{F0A426C6-502E-4104-9643-09FDE903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link w:val="aa"/>
    <w:qFormat/>
    <w:pPr>
      <w:widowControl/>
      <w:spacing w:line="300" w:lineRule="auto"/>
      <w:jc w:val="center"/>
    </w:pPr>
    <w:rPr>
      <w:b/>
      <w:bCs/>
      <w:sz w:val="32"/>
      <w:szCs w:val="32"/>
    </w:rPr>
  </w:style>
  <w:style w:type="character" w:styleId="ab">
    <w:name w:val="Strong"/>
    <w:qFormat/>
    <w:rPr>
      <w:b/>
      <w:bCs/>
    </w:rPr>
  </w:style>
  <w:style w:type="character" w:styleId="ac">
    <w:name w:val="Hyperlink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qFormat/>
    <w:rPr>
      <w:b/>
      <w:bCs/>
      <w:kern w:val="2"/>
      <w:sz w:val="32"/>
      <w:szCs w:val="32"/>
    </w:rPr>
  </w:style>
  <w:style w:type="character" w:customStyle="1" w:styleId="aa">
    <w:name w:val="标题 字符"/>
    <w:link w:val="a9"/>
    <w:qFormat/>
    <w:rPr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d">
    <w:name w:val="List Paragraph"/>
    <w:basedOn w:val="a"/>
    <w:uiPriority w:val="99"/>
    <w:rsid w:val="001341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5</Pages>
  <Words>388</Words>
  <Characters>2216</Characters>
  <Application>Microsoft Office Word</Application>
  <DocSecurity>0</DocSecurity>
  <Lines>18</Lines>
  <Paragraphs>5</Paragraphs>
  <ScaleCrop>false</ScaleCrop>
  <Company>http://www.windows89.com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FtpDown</dc:creator>
  <cp:lastModifiedBy>陈 晓玲</cp:lastModifiedBy>
  <cp:revision>68</cp:revision>
  <cp:lastPrinted>2016-06-12T01:17:00Z</cp:lastPrinted>
  <dcterms:created xsi:type="dcterms:W3CDTF">2016-01-22T03:36:00Z</dcterms:created>
  <dcterms:modified xsi:type="dcterms:W3CDTF">2021-02-08T08:35:00Z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